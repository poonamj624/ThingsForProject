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E82A"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Times New Roman" w:eastAsia="Times New Roman" w:hAnsi="Times New Roman" w:cs="Times New Roman"/>
          <w:b/>
          <w:sz w:val="40"/>
        </w:rPr>
        <w:t xml:space="preserve">1 a)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E-mart Solution</w:t>
      </w:r>
    </w:p>
    <w:p w14:paraId="3CEF82C0" w14:textId="77777777" w:rsidR="001F1C48" w:rsidRPr="00A87C19" w:rsidRDefault="001F1C48" w:rsidP="001F1C48">
      <w:pPr>
        <w:spacing w:after="0" w:line="240" w:lineRule="auto"/>
        <w:rPr>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Platform :</w:t>
      </w:r>
      <w:proofErr w:type="gramEnd"/>
      <w:r w:rsidRPr="00A87C19">
        <w:rPr>
          <w:rFonts w:ascii="Times New Roman" w:eastAsia="Times New Roman" w:hAnsi="Times New Roman" w:cs="Times New Roman"/>
          <w:sz w:val="40"/>
        </w:rPr>
        <w:t xml:space="preserve"> Jakarta EE, MS.net Core,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t>Duration : 1 Month</w:t>
      </w:r>
    </w:p>
    <w:p w14:paraId="4B77E461" w14:textId="7B784BC8" w:rsidR="001F1C48" w:rsidRPr="00A87C19" w:rsidRDefault="001F1C48" w:rsidP="001F1C48">
      <w:pPr>
        <w:spacing w:after="0" w:line="240" w:lineRule="auto"/>
        <w:rPr>
          <w:rFonts w:ascii="Times New Roman" w:eastAsia="Times New Roman" w:hAnsi="Times New Roman" w:cs="Times New Roman"/>
          <w:sz w:val="40"/>
        </w:rPr>
      </w:pPr>
      <w:r w:rsidRPr="00A87C19">
        <w:rPr>
          <w:rFonts w:ascii="Times New Roman" w:eastAsia="Times New Roman" w:hAnsi="Times New Roman" w:cs="Times New Roman"/>
          <w:sz w:val="40"/>
        </w:rPr>
        <w:t>Description: The website is a B2C system developed using Spring 6, Maven 3, Spring boot 3, REST API, MySQL 8, JPA,</w:t>
      </w:r>
      <w:r w:rsidR="00FF2C7B" w:rsidRPr="00A87C19">
        <w:rPr>
          <w:rFonts w:ascii="Times New Roman" w:eastAsia="Times New Roman" w:hAnsi="Times New Roman" w:cs="Times New Roman"/>
          <w:sz w:val="40"/>
        </w:rPr>
        <w:t xml:space="preserve"> Docker,</w:t>
      </w:r>
      <w:r w:rsidR="00685F7F" w:rsidRPr="00A87C19">
        <w:rPr>
          <w:rFonts w:ascii="Times New Roman" w:eastAsia="Times New Roman" w:hAnsi="Times New Roman" w:cs="Times New Roman"/>
          <w:sz w:val="40"/>
        </w:rPr>
        <w:t xml:space="preserve"> JWT,</w:t>
      </w:r>
      <w:r w:rsidRPr="00A87C19">
        <w:rPr>
          <w:rFonts w:ascii="Times New Roman" w:eastAsia="Times New Roman" w:hAnsi="Times New Roman" w:cs="Times New Roman"/>
          <w:sz w:val="40"/>
        </w:rPr>
        <w:t xml:space="preserve"> </w:t>
      </w:r>
      <w:bookmarkStart w:id="0" w:name="_Hlk158716500"/>
      <w:proofErr w:type="spellStart"/>
      <w:r w:rsidRPr="00A87C19">
        <w:rPr>
          <w:rFonts w:ascii="Times New Roman" w:eastAsia="Times New Roman" w:hAnsi="Times New Roman" w:cs="Times New Roman"/>
          <w:sz w:val="40"/>
        </w:rPr>
        <w:t>DotNet</w:t>
      </w:r>
      <w:bookmarkEnd w:id="0"/>
      <w:proofErr w:type="spellEnd"/>
      <w:r w:rsidRPr="00A87C19">
        <w:rPr>
          <w:rFonts w:ascii="Times New Roman" w:eastAsia="Times New Roman" w:hAnsi="Times New Roman" w:cs="Times New Roman"/>
          <w:sz w:val="40"/>
        </w:rPr>
        <w:t xml:space="preserve"> Web API Core, SQL Server, Entity Core,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xml:space="preserve"> </w:t>
      </w:r>
    </w:p>
    <w:p w14:paraId="449D205D" w14:textId="2C4C1B0A" w:rsidR="007A2994" w:rsidRPr="00A87C19" w:rsidRDefault="007A2994" w:rsidP="001F1C48">
      <w:pPr>
        <w:spacing w:after="0" w:line="240" w:lineRule="auto"/>
        <w:rPr>
          <w:ins w:id="1" w:author="Vidyanidhi Infotech" w:date="2024-02-13T14:55:00Z"/>
          <w:rFonts w:ascii="Times New Roman" w:eastAsia="Times New Roman" w:hAnsi="Times New Roman" w:cs="Times New Roman"/>
          <w:sz w:val="40"/>
          <w:rPrChange w:id="2" w:author="Vidyanidhi Infotech" w:date="2024-02-13T15:00:00Z">
            <w:rPr>
              <w:ins w:id="3" w:author="Vidyanidhi Infotech" w:date="2024-02-13T14:55:00Z"/>
              <w:rFonts w:ascii="Times New Roman" w:eastAsia="Times New Roman" w:hAnsi="Times New Roman" w:cs="Times New Roman"/>
              <w:sz w:val="40"/>
              <w:highlight w:val="yellow"/>
            </w:rPr>
          </w:rPrChange>
        </w:rPr>
      </w:pPr>
      <w:ins w:id="4" w:author="Sriram" w:date="2024-02-13T13:32:00Z">
        <w:r w:rsidRPr="00A87C19">
          <w:rPr>
            <w:rFonts w:ascii="Times New Roman" w:eastAsia="Times New Roman" w:hAnsi="Times New Roman" w:cs="Times New Roman"/>
            <w:sz w:val="40"/>
            <w:rPrChange w:id="5" w:author="Vidyanidhi Infotech" w:date="2024-02-13T15:00:00Z">
              <w:rPr>
                <w:rFonts w:ascii="Times New Roman" w:eastAsia="Times New Roman" w:hAnsi="Times New Roman" w:cs="Times New Roman"/>
                <w:sz w:val="40"/>
                <w:highlight w:val="yellow"/>
              </w:rPr>
            </w:rPrChange>
          </w:rPr>
          <w:t xml:space="preserve">This e-Commerce </w:t>
        </w:r>
        <w:del w:id="6" w:author="Vidyanidhi Infotech" w:date="2024-02-13T14:57:00Z">
          <w:r w:rsidRPr="00A87C19" w:rsidDel="00D42C97">
            <w:rPr>
              <w:rFonts w:ascii="Times New Roman" w:eastAsia="Times New Roman" w:hAnsi="Times New Roman" w:cs="Times New Roman"/>
              <w:sz w:val="40"/>
              <w:rPrChange w:id="7" w:author="Vidyanidhi Infotech" w:date="2024-02-13T15:00:00Z">
                <w:rPr>
                  <w:rFonts w:ascii="Times New Roman" w:eastAsia="Times New Roman" w:hAnsi="Times New Roman" w:cs="Times New Roman"/>
                  <w:sz w:val="40"/>
                  <w:highlight w:val="yellow"/>
                </w:rPr>
              </w:rPrChange>
            </w:rPr>
            <w:delText>appliction</w:delText>
          </w:r>
        </w:del>
      </w:ins>
      <w:ins w:id="8" w:author="Vidyanidhi Infotech" w:date="2024-02-13T14:57:00Z">
        <w:r w:rsidR="00D42C97" w:rsidRPr="00A87C19">
          <w:rPr>
            <w:rFonts w:ascii="Times New Roman" w:eastAsia="Times New Roman" w:hAnsi="Times New Roman" w:cs="Times New Roman"/>
            <w:sz w:val="40"/>
            <w:rPrChange w:id="9" w:author="Vidyanidhi Infotech" w:date="2024-02-13T15:00:00Z">
              <w:rPr>
                <w:rFonts w:ascii="Times New Roman" w:eastAsia="Times New Roman" w:hAnsi="Times New Roman" w:cs="Times New Roman"/>
                <w:sz w:val="40"/>
                <w:highlight w:val="yellow"/>
              </w:rPr>
            </w:rPrChange>
          </w:rPr>
          <w:t>application</w:t>
        </w:r>
      </w:ins>
      <w:ins w:id="10" w:author="Sriram" w:date="2024-02-13T13:32:00Z">
        <w:r w:rsidRPr="00A87C19">
          <w:rPr>
            <w:rFonts w:ascii="Times New Roman" w:eastAsia="Times New Roman" w:hAnsi="Times New Roman" w:cs="Times New Roman"/>
            <w:sz w:val="40"/>
            <w:rPrChange w:id="11" w:author="Vidyanidhi Infotech" w:date="2024-02-13T15:00:00Z">
              <w:rPr>
                <w:rFonts w:ascii="Times New Roman" w:eastAsia="Times New Roman" w:hAnsi="Times New Roman" w:cs="Times New Roman"/>
                <w:sz w:val="40"/>
                <w:highlight w:val="yellow"/>
              </w:rPr>
            </w:rPrChange>
          </w:rPr>
          <w:t xml:space="preserve"> allows its register mem</w:t>
        </w:r>
      </w:ins>
      <w:ins w:id="12" w:author="Sriram" w:date="2024-02-13T13:33:00Z">
        <w:r w:rsidRPr="00A87C19">
          <w:rPr>
            <w:rFonts w:ascii="Times New Roman" w:eastAsia="Times New Roman" w:hAnsi="Times New Roman" w:cs="Times New Roman"/>
            <w:sz w:val="40"/>
            <w:rPrChange w:id="13" w:author="Vidyanidhi Infotech" w:date="2024-02-13T15:00:00Z">
              <w:rPr>
                <w:rFonts w:ascii="Times New Roman" w:eastAsia="Times New Roman" w:hAnsi="Times New Roman" w:cs="Times New Roman"/>
                <w:sz w:val="40"/>
                <w:highlight w:val="yellow"/>
              </w:rPr>
            </w:rPrChange>
          </w:rPr>
          <w:t xml:space="preserve">bers to browse &amp; purchase any items thru various category. The system </w:t>
        </w:r>
      </w:ins>
      <w:ins w:id="14" w:author="Sriram" w:date="2024-02-13T13:34:00Z">
        <w:r w:rsidRPr="00A87C19">
          <w:rPr>
            <w:rFonts w:ascii="Times New Roman" w:eastAsia="Times New Roman" w:hAnsi="Times New Roman" w:cs="Times New Roman"/>
            <w:sz w:val="40"/>
            <w:rPrChange w:id="15" w:author="Vidyanidhi Infotech" w:date="2024-02-13T15:00:00Z">
              <w:rPr>
                <w:rFonts w:ascii="Times New Roman" w:eastAsia="Times New Roman" w:hAnsi="Times New Roman" w:cs="Times New Roman"/>
                <w:sz w:val="40"/>
                <w:highlight w:val="yellow"/>
              </w:rPr>
            </w:rPrChange>
          </w:rPr>
          <w:t xml:space="preserve">is capable to handle various discounts and allows members to shop using loyalty points. The system is </w:t>
        </w:r>
      </w:ins>
      <w:ins w:id="16" w:author="Sriram" w:date="2024-02-13T13:35:00Z">
        <w:r w:rsidRPr="00A87C19">
          <w:rPr>
            <w:rFonts w:ascii="Times New Roman" w:eastAsia="Times New Roman" w:hAnsi="Times New Roman" w:cs="Times New Roman"/>
            <w:sz w:val="40"/>
            <w:rPrChange w:id="17" w:author="Vidyanidhi Infotech" w:date="2024-02-13T15:00:00Z">
              <w:rPr>
                <w:rFonts w:ascii="Times New Roman" w:eastAsia="Times New Roman" w:hAnsi="Times New Roman" w:cs="Times New Roman"/>
                <w:sz w:val="40"/>
                <w:highlight w:val="yellow"/>
              </w:rPr>
            </w:rPrChange>
          </w:rPr>
          <w:t xml:space="preserve">totally </w:t>
        </w:r>
        <w:del w:id="18" w:author="Vidyanidhi Infotech" w:date="2024-02-13T14:57:00Z">
          <w:r w:rsidRPr="00A87C19" w:rsidDel="00D42C97">
            <w:rPr>
              <w:rFonts w:ascii="Times New Roman" w:eastAsia="Times New Roman" w:hAnsi="Times New Roman" w:cs="Times New Roman"/>
              <w:sz w:val="40"/>
              <w:rPrChange w:id="19" w:author="Vidyanidhi Infotech" w:date="2024-02-13T15:00:00Z">
                <w:rPr>
                  <w:rFonts w:ascii="Times New Roman" w:eastAsia="Times New Roman" w:hAnsi="Times New Roman" w:cs="Times New Roman"/>
                  <w:sz w:val="40"/>
                  <w:highlight w:val="yellow"/>
                </w:rPr>
              </w:rPrChange>
            </w:rPr>
            <w:delText>dtabase</w:delText>
          </w:r>
        </w:del>
      </w:ins>
      <w:ins w:id="20" w:author="Vidyanidhi Infotech" w:date="2024-02-13T14:57:00Z">
        <w:r w:rsidR="00D42C97" w:rsidRPr="00A87C19">
          <w:rPr>
            <w:rFonts w:ascii="Times New Roman" w:eastAsia="Times New Roman" w:hAnsi="Times New Roman" w:cs="Times New Roman"/>
            <w:sz w:val="40"/>
            <w:rPrChange w:id="21" w:author="Vidyanidhi Infotech" w:date="2024-02-13T15:00:00Z">
              <w:rPr>
                <w:rFonts w:ascii="Times New Roman" w:eastAsia="Times New Roman" w:hAnsi="Times New Roman" w:cs="Times New Roman"/>
                <w:sz w:val="40"/>
                <w:highlight w:val="yellow"/>
              </w:rPr>
            </w:rPrChange>
          </w:rPr>
          <w:t>database</w:t>
        </w:r>
      </w:ins>
      <w:ins w:id="22" w:author="Sriram" w:date="2024-02-13T13:35:00Z">
        <w:r w:rsidRPr="00A87C19">
          <w:rPr>
            <w:rFonts w:ascii="Times New Roman" w:eastAsia="Times New Roman" w:hAnsi="Times New Roman" w:cs="Times New Roman"/>
            <w:sz w:val="40"/>
            <w:rPrChange w:id="23" w:author="Vidyanidhi Infotech" w:date="2024-02-13T15:00:00Z">
              <w:rPr>
                <w:rFonts w:ascii="Times New Roman" w:eastAsia="Times New Roman" w:hAnsi="Times New Roman" w:cs="Times New Roman"/>
                <w:sz w:val="40"/>
                <w:highlight w:val="yellow"/>
              </w:rPr>
            </w:rPrChange>
          </w:rPr>
          <w:t xml:space="preserve"> driven to make it flexible &amp; easy to maintain. On </w:t>
        </w:r>
        <w:del w:id="24" w:author="Vidyanidhi Infotech" w:date="2024-02-13T14:57:00Z">
          <w:r w:rsidRPr="00A87C19" w:rsidDel="00D42C97">
            <w:rPr>
              <w:rFonts w:ascii="Times New Roman" w:eastAsia="Times New Roman" w:hAnsi="Times New Roman" w:cs="Times New Roman"/>
              <w:sz w:val="40"/>
              <w:rPrChange w:id="25" w:author="Vidyanidhi Infotech" w:date="2024-02-13T15:00:00Z">
                <w:rPr>
                  <w:rFonts w:ascii="Times New Roman" w:eastAsia="Times New Roman" w:hAnsi="Times New Roman" w:cs="Times New Roman"/>
                  <w:sz w:val="40"/>
                  <w:highlight w:val="yellow"/>
                </w:rPr>
              </w:rPrChange>
            </w:rPr>
            <w:delText>successesful</w:delText>
          </w:r>
        </w:del>
      </w:ins>
      <w:ins w:id="26" w:author="Vidyanidhi Infotech" w:date="2024-02-13T14:57:00Z">
        <w:r w:rsidR="00D42C97" w:rsidRPr="00A87C19">
          <w:rPr>
            <w:rFonts w:ascii="Times New Roman" w:eastAsia="Times New Roman" w:hAnsi="Times New Roman" w:cs="Times New Roman"/>
            <w:sz w:val="40"/>
            <w:rPrChange w:id="27" w:author="Vidyanidhi Infotech" w:date="2024-02-13T15:00:00Z">
              <w:rPr>
                <w:rFonts w:ascii="Times New Roman" w:eastAsia="Times New Roman" w:hAnsi="Times New Roman" w:cs="Times New Roman"/>
                <w:sz w:val="40"/>
                <w:highlight w:val="yellow"/>
              </w:rPr>
            </w:rPrChange>
          </w:rPr>
          <w:t>successful</w:t>
        </w:r>
      </w:ins>
      <w:ins w:id="28" w:author="Sriram" w:date="2024-02-13T13:35:00Z">
        <w:r w:rsidRPr="00A87C19">
          <w:rPr>
            <w:rFonts w:ascii="Times New Roman" w:eastAsia="Times New Roman" w:hAnsi="Times New Roman" w:cs="Times New Roman"/>
            <w:sz w:val="40"/>
            <w:rPrChange w:id="29" w:author="Vidyanidhi Infotech" w:date="2024-02-13T15:00:00Z">
              <w:rPr>
                <w:rFonts w:ascii="Times New Roman" w:eastAsia="Times New Roman" w:hAnsi="Times New Roman" w:cs="Times New Roman"/>
                <w:sz w:val="40"/>
                <w:highlight w:val="yellow"/>
              </w:rPr>
            </w:rPrChange>
          </w:rPr>
          <w:t xml:space="preserve"> transaction the invo</w:t>
        </w:r>
      </w:ins>
      <w:ins w:id="30" w:author="Sriram" w:date="2024-02-13T13:36:00Z">
        <w:r w:rsidRPr="00A87C19">
          <w:rPr>
            <w:rFonts w:ascii="Times New Roman" w:eastAsia="Times New Roman" w:hAnsi="Times New Roman" w:cs="Times New Roman"/>
            <w:sz w:val="40"/>
            <w:rPrChange w:id="31" w:author="Vidyanidhi Infotech" w:date="2024-02-13T15:00:00Z">
              <w:rPr>
                <w:rFonts w:ascii="Times New Roman" w:eastAsia="Times New Roman" w:hAnsi="Times New Roman" w:cs="Times New Roman"/>
                <w:sz w:val="40"/>
                <w:highlight w:val="yellow"/>
              </w:rPr>
            </w:rPrChange>
          </w:rPr>
          <w:t>ice is emailed in PDF format.</w:t>
        </w:r>
      </w:ins>
    </w:p>
    <w:p w14:paraId="474E1757" w14:textId="77777777" w:rsidR="00D42C97" w:rsidRPr="00A87C19" w:rsidRDefault="00D42C97" w:rsidP="001F1C48">
      <w:pPr>
        <w:spacing w:after="0" w:line="240" w:lineRule="auto"/>
        <w:rPr>
          <w:ins w:id="32" w:author="Sriram" w:date="2024-02-13T13:32:00Z"/>
          <w:rFonts w:ascii="Times New Roman" w:eastAsia="Times New Roman" w:hAnsi="Times New Roman" w:cs="Times New Roman"/>
          <w:sz w:val="40"/>
          <w:rPrChange w:id="33" w:author="Vidyanidhi Infotech" w:date="2024-02-13T15:00:00Z">
            <w:rPr>
              <w:ins w:id="34" w:author="Sriram" w:date="2024-02-13T13:32:00Z"/>
              <w:rFonts w:ascii="Times New Roman" w:eastAsia="Times New Roman" w:hAnsi="Times New Roman" w:cs="Times New Roman"/>
              <w:sz w:val="40"/>
              <w:highlight w:val="yellow"/>
            </w:rPr>
          </w:rPrChange>
        </w:rPr>
      </w:pPr>
    </w:p>
    <w:p w14:paraId="518134E7" w14:textId="4C9C2897" w:rsidR="001F1C48" w:rsidRPr="00A87C19" w:rsidDel="00D42C97" w:rsidRDefault="001F1C48" w:rsidP="001F1C48">
      <w:pPr>
        <w:spacing w:after="0" w:line="240" w:lineRule="auto"/>
        <w:rPr>
          <w:del w:id="35" w:author="Vidyanidhi Infotech" w:date="2024-02-13T14:55:00Z"/>
          <w:rFonts w:ascii="Times New Roman" w:eastAsia="Times New Roman" w:hAnsi="Times New Roman" w:cs="Times New Roman"/>
          <w:strike/>
          <w:sz w:val="40"/>
          <w:rPrChange w:id="36" w:author="Vidyanidhi Infotech" w:date="2024-02-13T15:00:00Z">
            <w:rPr>
              <w:del w:id="37" w:author="Vidyanidhi Infotech" w:date="2024-02-13T14:55:00Z"/>
              <w:rFonts w:ascii="Times New Roman" w:eastAsia="Times New Roman" w:hAnsi="Times New Roman" w:cs="Times New Roman"/>
              <w:sz w:val="40"/>
            </w:rPr>
          </w:rPrChange>
        </w:rPr>
      </w:pPr>
      <w:del w:id="38" w:author="Vidyanidhi Infotech" w:date="2024-02-13T14:55:00Z">
        <w:r w:rsidRPr="00A87C19" w:rsidDel="00D42C97">
          <w:rPr>
            <w:rFonts w:ascii="Times New Roman" w:eastAsia="Times New Roman" w:hAnsi="Times New Roman" w:cs="Times New Roman"/>
            <w:strike/>
            <w:sz w:val="40"/>
            <w:rPrChange w:id="39" w:author="Vidyanidhi Infotech" w:date="2024-02-13T15:00:00Z">
              <w:rPr>
                <w:rFonts w:ascii="Times New Roman" w:eastAsia="Times New Roman" w:hAnsi="Times New Roman" w:cs="Times New Roman"/>
                <w:sz w:val="40"/>
                <w:highlight w:val="yellow"/>
              </w:rPr>
            </w:rPrChange>
          </w:rPr>
          <w:delText>Non-Members would be able to only view items and its details. Customer can select the products from different categories and add them to the cart; finally, an invoice is displayed with the option to modify the items. Once the member makes the online Payment, auto-mail is sent in the PDF format. The website is completely database driven, flexible and easy to maintain.</w:delText>
        </w:r>
      </w:del>
    </w:p>
    <w:p w14:paraId="64D76FB0" w14:textId="1DCDF5A9" w:rsidR="001F1C48" w:rsidRPr="00A87C19" w:rsidDel="00D42C97" w:rsidRDefault="001F1C48" w:rsidP="001F1C48">
      <w:pPr>
        <w:spacing w:after="0" w:line="240" w:lineRule="auto"/>
        <w:rPr>
          <w:del w:id="40" w:author="Vidyanidhi Infotech" w:date="2024-02-13T14:55:00Z"/>
          <w:rFonts w:ascii="Times New Roman" w:eastAsia="Times New Roman" w:hAnsi="Times New Roman" w:cs="Times New Roman"/>
          <w:sz w:val="40"/>
        </w:rPr>
      </w:pPr>
    </w:p>
    <w:p w14:paraId="37E490C0"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Times New Roman" w:eastAsia="Times New Roman" w:hAnsi="Times New Roman" w:cs="Times New Roman"/>
          <w:b/>
          <w:sz w:val="40"/>
        </w:rPr>
        <w:t xml:space="preserve">2 a)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E-Tour</w:t>
      </w:r>
    </w:p>
    <w:p w14:paraId="5691D91C" w14:textId="77777777" w:rsidR="001F1C48" w:rsidRPr="00A87C19" w:rsidRDefault="001F1C48" w:rsidP="001F1C48">
      <w:pPr>
        <w:spacing w:after="0" w:line="240" w:lineRule="auto"/>
        <w:rPr>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Platform :</w:t>
      </w:r>
      <w:proofErr w:type="gramEnd"/>
      <w:r w:rsidRPr="00A87C19">
        <w:rPr>
          <w:rFonts w:ascii="Times New Roman" w:eastAsia="Times New Roman" w:hAnsi="Times New Roman" w:cs="Times New Roman"/>
          <w:sz w:val="40"/>
        </w:rPr>
        <w:t xml:space="preserve"> Jakarta EE, MS.net, Node JS and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t>Duration : 1 Month</w:t>
      </w:r>
    </w:p>
    <w:p w14:paraId="248E406C" w14:textId="77777777" w:rsidR="00EB752D" w:rsidRPr="00A87C19" w:rsidRDefault="001F1C48" w:rsidP="001F1C48">
      <w:pPr>
        <w:spacing w:after="0" w:line="240" w:lineRule="auto"/>
        <w:rPr>
          <w:ins w:id="41" w:author="Sriram" w:date="2024-02-13T13:37:00Z"/>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Description :</w:t>
      </w:r>
      <w:proofErr w:type="gramEnd"/>
      <w:r w:rsidRPr="00A87C19">
        <w:rPr>
          <w:rFonts w:ascii="Times New Roman" w:eastAsia="Times New Roman" w:hAnsi="Times New Roman" w:cs="Times New Roman"/>
          <w:sz w:val="40"/>
        </w:rPr>
        <w:t xml:space="preserve"> This is a B2C web application developed  in Spring 6, Maven 3, Spring boot 3, REST API, MySQL 8, JPA, </w:t>
      </w:r>
      <w:r w:rsidR="00FF2C7B" w:rsidRPr="00A87C19">
        <w:rPr>
          <w:rFonts w:ascii="Times New Roman" w:eastAsia="Times New Roman" w:hAnsi="Times New Roman" w:cs="Times New Roman"/>
          <w:sz w:val="40"/>
        </w:rPr>
        <w:t>Docker ,</w:t>
      </w:r>
      <w:r w:rsidR="00B20947" w:rsidRPr="00A87C19">
        <w:rPr>
          <w:rFonts w:ascii="Times New Roman" w:eastAsia="Times New Roman" w:hAnsi="Times New Roman" w:cs="Times New Roman"/>
          <w:sz w:val="40"/>
        </w:rPr>
        <w:t xml:space="preserve"> JWT,</w:t>
      </w:r>
      <w:r w:rsidRPr="00A87C19">
        <w:rPr>
          <w:rFonts w:ascii="Times New Roman" w:eastAsia="Times New Roman" w:hAnsi="Times New Roman" w:cs="Times New Roman"/>
          <w:sz w:val="40"/>
        </w:rPr>
        <w:t xml:space="preserve">DotNet Web API Core, SQL Server, Entity Core,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xml:space="preserve"> .</w:t>
      </w:r>
    </w:p>
    <w:p w14:paraId="5CC40380" w14:textId="1A65FDBE" w:rsidR="00EB752D" w:rsidRPr="00A87C19" w:rsidRDefault="00EB752D" w:rsidP="001F1C48">
      <w:pPr>
        <w:spacing w:after="0" w:line="240" w:lineRule="auto"/>
        <w:rPr>
          <w:ins w:id="42" w:author="Sriram" w:date="2024-02-13T13:42:00Z"/>
          <w:rFonts w:ascii="Times New Roman" w:eastAsia="Times New Roman" w:hAnsi="Times New Roman" w:cs="Times New Roman"/>
          <w:sz w:val="40"/>
          <w:rPrChange w:id="43" w:author="Vidyanidhi Infotech" w:date="2024-02-13T15:00:00Z">
            <w:rPr>
              <w:ins w:id="44" w:author="Sriram" w:date="2024-02-13T13:42:00Z"/>
              <w:rFonts w:ascii="Times New Roman" w:eastAsia="Times New Roman" w:hAnsi="Times New Roman" w:cs="Times New Roman"/>
              <w:sz w:val="40"/>
              <w:highlight w:val="yellow"/>
            </w:rPr>
          </w:rPrChange>
        </w:rPr>
      </w:pPr>
      <w:ins w:id="45" w:author="Sriram" w:date="2024-02-13T13:38:00Z">
        <w:r w:rsidRPr="00A87C19">
          <w:rPr>
            <w:rFonts w:ascii="Times New Roman" w:eastAsia="Times New Roman" w:hAnsi="Times New Roman" w:cs="Times New Roman"/>
            <w:sz w:val="40"/>
            <w:rPrChange w:id="46" w:author="Vidyanidhi Infotech" w:date="2024-02-13T15:00:00Z">
              <w:rPr>
                <w:rFonts w:ascii="Times New Roman" w:eastAsia="Times New Roman" w:hAnsi="Times New Roman" w:cs="Times New Roman"/>
                <w:sz w:val="40"/>
                <w:highlight w:val="yellow"/>
              </w:rPr>
            </w:rPrChange>
          </w:rPr>
          <w:t>The application is developed to cater the needs of group tour ope</w:t>
        </w:r>
      </w:ins>
      <w:ins w:id="47" w:author="Sriram" w:date="2024-02-13T13:39:00Z">
        <w:r w:rsidRPr="00A87C19">
          <w:rPr>
            <w:rFonts w:ascii="Times New Roman" w:eastAsia="Times New Roman" w:hAnsi="Times New Roman" w:cs="Times New Roman"/>
            <w:sz w:val="40"/>
            <w:rPrChange w:id="48" w:author="Vidyanidhi Infotech" w:date="2024-02-13T15:00:00Z">
              <w:rPr>
                <w:rFonts w:ascii="Times New Roman" w:eastAsia="Times New Roman" w:hAnsi="Times New Roman" w:cs="Times New Roman"/>
                <w:sz w:val="40"/>
                <w:highlight w:val="yellow"/>
              </w:rPr>
            </w:rPrChange>
          </w:rPr>
          <w:t xml:space="preserve">rator who operates international, domestic, and </w:t>
        </w:r>
        <w:del w:id="49" w:author="Vidyanidhi Infotech" w:date="2024-02-13T14:57:00Z">
          <w:r w:rsidRPr="00A87C19" w:rsidDel="00D42C97">
            <w:rPr>
              <w:rFonts w:ascii="Times New Roman" w:eastAsia="Times New Roman" w:hAnsi="Times New Roman" w:cs="Times New Roman"/>
              <w:sz w:val="40"/>
              <w:rPrChange w:id="50" w:author="Vidyanidhi Infotech" w:date="2024-02-13T15:00:00Z">
                <w:rPr>
                  <w:rFonts w:ascii="Times New Roman" w:eastAsia="Times New Roman" w:hAnsi="Times New Roman" w:cs="Times New Roman"/>
                  <w:sz w:val="40"/>
                  <w:highlight w:val="yellow"/>
                </w:rPr>
              </w:rPrChange>
            </w:rPr>
            <w:delText>event based</w:delText>
          </w:r>
        </w:del>
      </w:ins>
      <w:ins w:id="51" w:author="Vidyanidhi Infotech" w:date="2024-02-13T14:57:00Z">
        <w:r w:rsidR="00D42C97" w:rsidRPr="00A87C19">
          <w:rPr>
            <w:rFonts w:ascii="Times New Roman" w:eastAsia="Times New Roman" w:hAnsi="Times New Roman" w:cs="Times New Roman"/>
            <w:sz w:val="40"/>
            <w:rPrChange w:id="52" w:author="Vidyanidhi Infotech" w:date="2024-02-13T15:00:00Z">
              <w:rPr>
                <w:rFonts w:ascii="Times New Roman" w:eastAsia="Times New Roman" w:hAnsi="Times New Roman" w:cs="Times New Roman"/>
                <w:sz w:val="40"/>
                <w:highlight w:val="yellow"/>
              </w:rPr>
            </w:rPrChange>
          </w:rPr>
          <w:t>event-based</w:t>
        </w:r>
      </w:ins>
      <w:ins w:id="53" w:author="Sriram" w:date="2024-02-13T13:39:00Z">
        <w:r w:rsidRPr="00A87C19">
          <w:rPr>
            <w:rFonts w:ascii="Times New Roman" w:eastAsia="Times New Roman" w:hAnsi="Times New Roman" w:cs="Times New Roman"/>
            <w:sz w:val="40"/>
            <w:rPrChange w:id="54" w:author="Vidyanidhi Infotech" w:date="2024-02-13T15:00:00Z">
              <w:rPr>
                <w:rFonts w:ascii="Times New Roman" w:eastAsia="Times New Roman" w:hAnsi="Times New Roman" w:cs="Times New Roman"/>
                <w:sz w:val="40"/>
                <w:highlight w:val="yellow"/>
              </w:rPr>
            </w:rPrChange>
          </w:rPr>
          <w:t xml:space="preserve"> tours.</w:t>
        </w:r>
      </w:ins>
      <w:ins w:id="55" w:author="Sriram" w:date="2024-02-13T13:40:00Z">
        <w:r w:rsidRPr="00A87C19">
          <w:rPr>
            <w:rFonts w:ascii="Times New Roman" w:eastAsia="Times New Roman" w:hAnsi="Times New Roman" w:cs="Times New Roman"/>
            <w:sz w:val="40"/>
            <w:rPrChange w:id="56" w:author="Vidyanidhi Infotech" w:date="2024-02-13T15:00:00Z">
              <w:rPr>
                <w:rFonts w:ascii="Times New Roman" w:eastAsia="Times New Roman" w:hAnsi="Times New Roman" w:cs="Times New Roman"/>
                <w:sz w:val="40"/>
                <w:highlight w:val="yellow"/>
              </w:rPr>
            </w:rPrChange>
          </w:rPr>
          <w:t xml:space="preserve"> The system allows user to browse / search tours from various categories, view the details such as </w:t>
        </w:r>
        <w:del w:id="57" w:author="Vidyanidhi Infotech" w:date="2024-02-13T14:57:00Z">
          <w:r w:rsidRPr="00A87C19" w:rsidDel="00D42C97">
            <w:rPr>
              <w:rFonts w:ascii="Times New Roman" w:eastAsia="Times New Roman" w:hAnsi="Times New Roman" w:cs="Times New Roman"/>
              <w:sz w:val="40"/>
              <w:rPrChange w:id="58" w:author="Vidyanidhi Infotech" w:date="2024-02-13T15:00:00Z">
                <w:rPr>
                  <w:rFonts w:ascii="Times New Roman" w:eastAsia="Times New Roman" w:hAnsi="Times New Roman" w:cs="Times New Roman"/>
                  <w:sz w:val="40"/>
                  <w:highlight w:val="yellow"/>
                </w:rPr>
              </w:rPrChange>
            </w:rPr>
            <w:delText>iternerary</w:delText>
          </w:r>
        </w:del>
      </w:ins>
      <w:ins w:id="59" w:author="Vidyanidhi Infotech" w:date="2024-02-13T14:57:00Z">
        <w:r w:rsidR="00D42C97" w:rsidRPr="00A87C19">
          <w:rPr>
            <w:rFonts w:ascii="Times New Roman" w:eastAsia="Times New Roman" w:hAnsi="Times New Roman" w:cs="Times New Roman"/>
            <w:sz w:val="40"/>
            <w:rPrChange w:id="60" w:author="Vidyanidhi Infotech" w:date="2024-02-13T15:00:00Z">
              <w:rPr>
                <w:rFonts w:ascii="Times New Roman" w:eastAsia="Times New Roman" w:hAnsi="Times New Roman" w:cs="Times New Roman"/>
                <w:sz w:val="40"/>
                <w:highlight w:val="yellow"/>
              </w:rPr>
            </w:rPrChange>
          </w:rPr>
          <w:t>itinerary</w:t>
        </w:r>
      </w:ins>
      <w:ins w:id="61" w:author="Sriram" w:date="2024-02-13T13:40:00Z">
        <w:r w:rsidRPr="00A87C19">
          <w:rPr>
            <w:rFonts w:ascii="Times New Roman" w:eastAsia="Times New Roman" w:hAnsi="Times New Roman" w:cs="Times New Roman"/>
            <w:sz w:val="40"/>
            <w:rPrChange w:id="62" w:author="Vidyanidhi Infotech" w:date="2024-02-13T15:00:00Z">
              <w:rPr>
                <w:rFonts w:ascii="Times New Roman" w:eastAsia="Times New Roman" w:hAnsi="Times New Roman" w:cs="Times New Roman"/>
                <w:sz w:val="40"/>
                <w:highlight w:val="yellow"/>
              </w:rPr>
            </w:rPrChange>
          </w:rPr>
          <w:t>,</w:t>
        </w:r>
      </w:ins>
      <w:ins w:id="63" w:author="Sriram" w:date="2024-02-13T13:41:00Z">
        <w:r w:rsidRPr="00A87C19">
          <w:rPr>
            <w:rFonts w:ascii="Times New Roman" w:eastAsia="Times New Roman" w:hAnsi="Times New Roman" w:cs="Times New Roman"/>
            <w:sz w:val="40"/>
            <w:rPrChange w:id="64" w:author="Vidyanidhi Infotech" w:date="2024-02-13T15:00:00Z">
              <w:rPr>
                <w:rFonts w:ascii="Times New Roman" w:eastAsia="Times New Roman" w:hAnsi="Times New Roman" w:cs="Times New Roman"/>
                <w:sz w:val="40"/>
                <w:highlight w:val="yellow"/>
              </w:rPr>
            </w:rPrChange>
          </w:rPr>
          <w:t xml:space="preserve"> cost, </w:t>
        </w:r>
        <w:del w:id="65" w:author="Vidyanidhi Infotech" w:date="2024-02-13T14:57:00Z">
          <w:r w:rsidRPr="00A87C19" w:rsidDel="00D42C97">
            <w:rPr>
              <w:rFonts w:ascii="Times New Roman" w:eastAsia="Times New Roman" w:hAnsi="Times New Roman" w:cs="Times New Roman"/>
              <w:sz w:val="40"/>
              <w:rPrChange w:id="66" w:author="Vidyanidhi Infotech" w:date="2024-02-13T15:00:00Z">
                <w:rPr>
                  <w:rFonts w:ascii="Times New Roman" w:eastAsia="Times New Roman" w:hAnsi="Times New Roman" w:cs="Times New Roman"/>
                  <w:sz w:val="40"/>
                  <w:highlight w:val="yellow"/>
                </w:rPr>
              </w:rPrChange>
            </w:rPr>
            <w:delText>departuture</w:delText>
          </w:r>
        </w:del>
      </w:ins>
      <w:ins w:id="67" w:author="Vidyanidhi Infotech" w:date="2024-02-13T14:57:00Z">
        <w:r w:rsidR="00D42C97" w:rsidRPr="00A87C19">
          <w:rPr>
            <w:rFonts w:ascii="Times New Roman" w:eastAsia="Times New Roman" w:hAnsi="Times New Roman" w:cs="Times New Roman"/>
            <w:sz w:val="40"/>
            <w:rPrChange w:id="68" w:author="Vidyanidhi Infotech" w:date="2024-02-13T15:00:00Z">
              <w:rPr>
                <w:rFonts w:ascii="Times New Roman" w:eastAsia="Times New Roman" w:hAnsi="Times New Roman" w:cs="Times New Roman"/>
                <w:sz w:val="40"/>
                <w:highlight w:val="yellow"/>
              </w:rPr>
            </w:rPrChange>
          </w:rPr>
          <w:t>departure</w:t>
        </w:r>
      </w:ins>
      <w:ins w:id="69" w:author="Sriram" w:date="2024-02-13T13:41:00Z">
        <w:r w:rsidRPr="00A87C19">
          <w:rPr>
            <w:rFonts w:ascii="Times New Roman" w:eastAsia="Times New Roman" w:hAnsi="Times New Roman" w:cs="Times New Roman"/>
            <w:sz w:val="40"/>
            <w:rPrChange w:id="70" w:author="Vidyanidhi Infotech" w:date="2024-02-13T15:00:00Z">
              <w:rPr>
                <w:rFonts w:ascii="Times New Roman" w:eastAsia="Times New Roman" w:hAnsi="Times New Roman" w:cs="Times New Roman"/>
                <w:sz w:val="40"/>
                <w:highlight w:val="yellow"/>
              </w:rPr>
            </w:rPrChange>
          </w:rPr>
          <w:t xml:space="preserve"> dates and finally book the tour by adding each passenger.</w:t>
        </w:r>
      </w:ins>
      <w:ins w:id="71" w:author="Sriram" w:date="2024-02-13T13:42:00Z">
        <w:r w:rsidRPr="00A87C19">
          <w:rPr>
            <w:rFonts w:ascii="Times New Roman" w:eastAsia="Times New Roman" w:hAnsi="Times New Roman" w:cs="Times New Roman"/>
            <w:sz w:val="40"/>
            <w:rPrChange w:id="72" w:author="Vidyanidhi Infotech" w:date="2024-02-13T15:00:00Z">
              <w:rPr>
                <w:rFonts w:ascii="Times New Roman" w:eastAsia="Times New Roman" w:hAnsi="Times New Roman" w:cs="Times New Roman"/>
                <w:sz w:val="40"/>
                <w:highlight w:val="yellow"/>
              </w:rPr>
            </w:rPrChange>
          </w:rPr>
          <w:t xml:space="preserve"> The system is database driven and hence flexible &amp; easy to maintain.</w:t>
        </w:r>
      </w:ins>
    </w:p>
    <w:p w14:paraId="41C1D1EA" w14:textId="77777777" w:rsidR="00EB752D" w:rsidRPr="00A87C19" w:rsidRDefault="00EB752D" w:rsidP="001F1C48">
      <w:pPr>
        <w:spacing w:after="0" w:line="240" w:lineRule="auto"/>
        <w:rPr>
          <w:ins w:id="73" w:author="Sriram" w:date="2024-02-13T13:39:00Z"/>
          <w:rFonts w:ascii="Times New Roman" w:eastAsia="Times New Roman" w:hAnsi="Times New Roman" w:cs="Times New Roman"/>
          <w:sz w:val="40"/>
          <w:rPrChange w:id="74" w:author="Vidyanidhi Infotech" w:date="2024-02-13T15:00:00Z">
            <w:rPr>
              <w:ins w:id="75" w:author="Sriram" w:date="2024-02-13T13:39:00Z"/>
              <w:rFonts w:ascii="Times New Roman" w:eastAsia="Times New Roman" w:hAnsi="Times New Roman" w:cs="Times New Roman"/>
              <w:sz w:val="40"/>
              <w:highlight w:val="yellow"/>
            </w:rPr>
          </w:rPrChange>
        </w:rPr>
      </w:pPr>
    </w:p>
    <w:p w14:paraId="3442EC53" w14:textId="09A7D947" w:rsidR="001F1C48" w:rsidRPr="00A87C19" w:rsidDel="00D42C97" w:rsidRDefault="001F1C48" w:rsidP="001F1C48">
      <w:pPr>
        <w:spacing w:after="0" w:line="240" w:lineRule="auto"/>
        <w:rPr>
          <w:del w:id="76" w:author="Vidyanidhi Infotech" w:date="2024-02-13T14:55:00Z"/>
          <w:rFonts w:ascii="Times New Roman" w:eastAsia="Times New Roman" w:hAnsi="Times New Roman" w:cs="Times New Roman"/>
          <w:strike/>
          <w:sz w:val="40"/>
          <w:rPrChange w:id="77" w:author="Vidyanidhi Infotech" w:date="2024-02-13T15:00:00Z">
            <w:rPr>
              <w:del w:id="78" w:author="Vidyanidhi Infotech" w:date="2024-02-13T14:55:00Z"/>
              <w:rFonts w:ascii="Times New Roman" w:eastAsia="Times New Roman" w:hAnsi="Times New Roman" w:cs="Times New Roman"/>
              <w:sz w:val="40"/>
            </w:rPr>
          </w:rPrChange>
        </w:rPr>
      </w:pPr>
      <w:del w:id="79" w:author="Vidyanidhi Infotech" w:date="2024-02-13T14:55:00Z">
        <w:r w:rsidRPr="00A87C19" w:rsidDel="00D42C97">
          <w:rPr>
            <w:rFonts w:ascii="Times New Roman" w:eastAsia="Times New Roman" w:hAnsi="Times New Roman" w:cs="Times New Roman"/>
            <w:strike/>
            <w:sz w:val="40"/>
            <w:rPrChange w:id="80" w:author="Vidyanidhi Infotech" w:date="2024-02-13T15:00:00Z">
              <w:rPr>
                <w:rFonts w:ascii="Times New Roman" w:eastAsia="Times New Roman" w:hAnsi="Times New Roman" w:cs="Times New Roman"/>
                <w:sz w:val="40"/>
                <w:highlight w:val="yellow"/>
              </w:rPr>
            </w:rPrChange>
          </w:rPr>
          <w:lastRenderedPageBreak/>
          <w:delText xml:space="preserve">This is for tour operators who operate international, domestic, and event based tours. The website is completely database driven making it flexible and easy to maintain. The site allows users to browse through all tours, get details and book tours using payment gateways. Users can search tours on various categories. </w:delText>
        </w:r>
      </w:del>
    </w:p>
    <w:p w14:paraId="06710E3D" w14:textId="4ED6779F" w:rsidR="001F1C48" w:rsidRPr="00A87C19" w:rsidDel="00D42C97" w:rsidRDefault="001F1C48" w:rsidP="001F1C48">
      <w:pPr>
        <w:spacing w:before="100" w:after="100" w:line="288" w:lineRule="auto"/>
        <w:ind w:left="-547" w:firstLine="187"/>
        <w:rPr>
          <w:del w:id="81" w:author="Vidyanidhi Infotech" w:date="2024-02-13T14:55:00Z"/>
          <w:rFonts w:ascii="Times New Roman" w:eastAsia="Times New Roman" w:hAnsi="Times New Roman" w:cs="Times New Roman"/>
          <w:color w:val="FF0000"/>
          <w:sz w:val="40"/>
        </w:rPr>
      </w:pPr>
      <w:del w:id="82" w:author="Vidyanidhi Infotech" w:date="2024-02-13T14:55:00Z">
        <w:r w:rsidRPr="00A87C19" w:rsidDel="00D42C97">
          <w:rPr>
            <w:rFonts w:ascii="Times New Roman" w:eastAsia="Times New Roman" w:hAnsi="Times New Roman" w:cs="Times New Roman"/>
            <w:b/>
            <w:strike/>
            <w:sz w:val="40"/>
            <w:rPrChange w:id="83" w:author="Vidyanidhi Infotech" w:date="2024-02-13T15:00:00Z">
              <w:rPr>
                <w:rFonts w:ascii="Times New Roman" w:eastAsia="Times New Roman" w:hAnsi="Times New Roman" w:cs="Times New Roman"/>
                <w:b/>
                <w:sz w:val="40"/>
              </w:rPr>
            </w:rPrChange>
          </w:rPr>
          <w:tab/>
        </w:r>
      </w:del>
    </w:p>
    <w:p w14:paraId="3A3BE4B8"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Times New Roman" w:eastAsia="Times New Roman" w:hAnsi="Times New Roman" w:cs="Times New Roman"/>
          <w:b/>
          <w:sz w:val="40"/>
        </w:rPr>
        <w:t xml:space="preserve">3 a)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Fleet Management System</w:t>
      </w:r>
    </w:p>
    <w:p w14:paraId="26C24747" w14:textId="77777777" w:rsidR="001F1C48" w:rsidRPr="00A87C19" w:rsidRDefault="001F1C48" w:rsidP="001F1C48">
      <w:pPr>
        <w:spacing w:after="0" w:line="240" w:lineRule="auto"/>
        <w:rPr>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Platform :</w:t>
      </w:r>
      <w:proofErr w:type="gramEnd"/>
      <w:r w:rsidRPr="00A87C19">
        <w:rPr>
          <w:rFonts w:ascii="Times New Roman" w:eastAsia="Times New Roman" w:hAnsi="Times New Roman" w:cs="Times New Roman"/>
          <w:sz w:val="40"/>
        </w:rPr>
        <w:t xml:space="preserve"> Jakarta EE, MS.net, Node JS and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t>Duration : 1 Month</w:t>
      </w:r>
    </w:p>
    <w:p w14:paraId="3B6820DB" w14:textId="4841DD79" w:rsidR="00567C80" w:rsidRPr="00A87C19" w:rsidRDefault="001F1C48" w:rsidP="001F1C48">
      <w:pPr>
        <w:spacing w:after="0" w:line="240" w:lineRule="auto"/>
        <w:rPr>
          <w:ins w:id="84" w:author="Sriram" w:date="2024-02-13T13:44:00Z"/>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Description :</w:t>
      </w:r>
      <w:proofErr w:type="gramEnd"/>
      <w:r w:rsidRPr="00A87C19">
        <w:rPr>
          <w:rFonts w:ascii="Times New Roman" w:eastAsia="Times New Roman" w:hAnsi="Times New Roman" w:cs="Times New Roman"/>
          <w:sz w:val="40"/>
        </w:rPr>
        <w:t xml:space="preserve"> This is a web based system developed </w:t>
      </w:r>
      <w:ins w:id="85" w:author="Sriram" w:date="2024-02-13T13:44:00Z">
        <w:r w:rsidR="00567C80" w:rsidRPr="00A87C19">
          <w:rPr>
            <w:rFonts w:ascii="Times New Roman" w:eastAsia="Times New Roman" w:hAnsi="Times New Roman" w:cs="Times New Roman"/>
            <w:sz w:val="40"/>
            <w:rPrChange w:id="86" w:author="Vidyanidhi Infotech" w:date="2024-02-13T15:00:00Z">
              <w:rPr>
                <w:rFonts w:ascii="Times New Roman" w:eastAsia="Times New Roman" w:hAnsi="Times New Roman" w:cs="Times New Roman"/>
                <w:sz w:val="40"/>
                <w:highlight w:val="yellow"/>
              </w:rPr>
            </w:rPrChange>
          </w:rPr>
          <w:t>for Rent-a-Car Service Company</w:t>
        </w:r>
        <w:r w:rsidR="00567C80" w:rsidRPr="00A87C19">
          <w:rPr>
            <w:rFonts w:ascii="Times New Roman" w:eastAsia="Times New Roman" w:hAnsi="Times New Roman" w:cs="Times New Roman"/>
            <w:sz w:val="40"/>
          </w:rPr>
          <w:t xml:space="preserve"> </w:t>
        </w:r>
      </w:ins>
      <w:r w:rsidRPr="00A87C19">
        <w:rPr>
          <w:rFonts w:ascii="Times New Roman" w:eastAsia="Times New Roman" w:hAnsi="Times New Roman" w:cs="Times New Roman"/>
          <w:sz w:val="40"/>
        </w:rPr>
        <w:t xml:space="preserve">using Spring 6, Maven 3, Spring boot 3, REST API, MySQL 8, JPA, </w:t>
      </w:r>
      <w:r w:rsidR="00432E17" w:rsidRPr="00A87C19">
        <w:rPr>
          <w:rFonts w:ascii="Times New Roman" w:eastAsia="Times New Roman" w:hAnsi="Times New Roman" w:cs="Times New Roman"/>
          <w:sz w:val="40"/>
        </w:rPr>
        <w:t>Docker ,</w:t>
      </w:r>
      <w:r w:rsidR="00C529F1" w:rsidRPr="00A87C19">
        <w:rPr>
          <w:rFonts w:ascii="Times New Roman" w:eastAsia="Times New Roman" w:hAnsi="Times New Roman" w:cs="Times New Roman"/>
          <w:sz w:val="40"/>
        </w:rPr>
        <w:t xml:space="preserve"> JWT,</w:t>
      </w:r>
      <w:r w:rsidRPr="00A87C19">
        <w:rPr>
          <w:rFonts w:ascii="Times New Roman" w:eastAsia="Times New Roman" w:hAnsi="Times New Roman" w:cs="Times New Roman"/>
          <w:sz w:val="40"/>
        </w:rPr>
        <w:t xml:space="preserve">DotNet Web API Core, SQL Server, Entity Core,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xml:space="preserve"> </w:t>
      </w:r>
    </w:p>
    <w:p w14:paraId="7EB1DA0E" w14:textId="006EB1D6" w:rsidR="005C4987" w:rsidRPr="00A87C19" w:rsidRDefault="00567C80" w:rsidP="001F1C48">
      <w:pPr>
        <w:spacing w:after="0" w:line="240" w:lineRule="auto"/>
        <w:rPr>
          <w:ins w:id="87" w:author="Sriram" w:date="2024-02-13T13:49:00Z"/>
          <w:rFonts w:ascii="Times New Roman" w:eastAsia="Times New Roman" w:hAnsi="Times New Roman" w:cs="Times New Roman"/>
          <w:sz w:val="40"/>
          <w:rPrChange w:id="88" w:author="Vidyanidhi Infotech" w:date="2024-02-13T15:00:00Z">
            <w:rPr>
              <w:ins w:id="89" w:author="Sriram" w:date="2024-02-13T13:49:00Z"/>
              <w:rFonts w:ascii="Times New Roman" w:eastAsia="Times New Roman" w:hAnsi="Times New Roman" w:cs="Times New Roman"/>
              <w:sz w:val="40"/>
              <w:highlight w:val="yellow"/>
            </w:rPr>
          </w:rPrChange>
        </w:rPr>
      </w:pPr>
      <w:ins w:id="90" w:author="Sriram" w:date="2024-02-13T13:45:00Z">
        <w:r w:rsidRPr="00A87C19">
          <w:rPr>
            <w:rFonts w:ascii="Times New Roman" w:eastAsia="Times New Roman" w:hAnsi="Times New Roman" w:cs="Times New Roman"/>
            <w:sz w:val="40"/>
            <w:rPrChange w:id="91" w:author="Vidyanidhi Infotech" w:date="2024-02-13T15:00:00Z">
              <w:rPr>
                <w:rFonts w:ascii="Times New Roman" w:eastAsia="Times New Roman" w:hAnsi="Times New Roman" w:cs="Times New Roman"/>
                <w:sz w:val="40"/>
                <w:highlight w:val="yellow"/>
              </w:rPr>
            </w:rPrChange>
          </w:rPr>
          <w:t>It allows customers of the company</w:t>
        </w:r>
      </w:ins>
      <w:ins w:id="92" w:author="Sriram" w:date="2024-02-13T13:46:00Z">
        <w:r w:rsidRPr="00A87C19">
          <w:rPr>
            <w:rFonts w:ascii="Times New Roman" w:eastAsia="Times New Roman" w:hAnsi="Times New Roman" w:cs="Times New Roman"/>
            <w:sz w:val="40"/>
            <w:rPrChange w:id="93" w:author="Vidyanidhi Infotech" w:date="2024-02-13T15:00:00Z">
              <w:rPr>
                <w:rFonts w:ascii="Times New Roman" w:eastAsia="Times New Roman" w:hAnsi="Times New Roman" w:cs="Times New Roman"/>
                <w:sz w:val="40"/>
                <w:highlight w:val="yellow"/>
              </w:rPr>
            </w:rPrChange>
          </w:rPr>
          <w:t xml:space="preserve"> (User)</w:t>
        </w:r>
      </w:ins>
      <w:ins w:id="94" w:author="Sriram" w:date="2024-02-13T13:45:00Z">
        <w:r w:rsidRPr="00A87C19">
          <w:rPr>
            <w:rFonts w:ascii="Times New Roman" w:eastAsia="Times New Roman" w:hAnsi="Times New Roman" w:cs="Times New Roman"/>
            <w:sz w:val="40"/>
            <w:rPrChange w:id="95" w:author="Vidyanidhi Infotech" w:date="2024-02-13T15:00:00Z">
              <w:rPr>
                <w:rFonts w:ascii="Times New Roman" w:eastAsia="Times New Roman" w:hAnsi="Times New Roman" w:cs="Times New Roman"/>
                <w:sz w:val="40"/>
                <w:highlight w:val="yellow"/>
              </w:rPr>
            </w:rPrChange>
          </w:rPr>
          <w:t xml:space="preserve"> to browse </w:t>
        </w:r>
      </w:ins>
      <w:ins w:id="96" w:author="Sriram" w:date="2024-02-13T13:46:00Z">
        <w:r w:rsidRPr="00A87C19">
          <w:rPr>
            <w:rFonts w:ascii="Times New Roman" w:eastAsia="Times New Roman" w:hAnsi="Times New Roman" w:cs="Times New Roman"/>
            <w:sz w:val="40"/>
            <w:rPrChange w:id="97" w:author="Vidyanidhi Infotech" w:date="2024-02-13T15:00:00Z">
              <w:rPr>
                <w:rFonts w:ascii="Times New Roman" w:eastAsia="Times New Roman" w:hAnsi="Times New Roman" w:cs="Times New Roman"/>
                <w:sz w:val="40"/>
                <w:highlight w:val="yellow"/>
              </w:rPr>
            </w:rPrChange>
          </w:rPr>
          <w:t xml:space="preserve">&amp; rent a car along with optional Add-Ons. </w:t>
        </w:r>
      </w:ins>
      <w:ins w:id="98" w:author="Sriram" w:date="2024-02-13T13:47:00Z">
        <w:r w:rsidR="005C4987" w:rsidRPr="00A87C19">
          <w:rPr>
            <w:rFonts w:ascii="Times New Roman" w:eastAsia="Times New Roman" w:hAnsi="Times New Roman" w:cs="Times New Roman"/>
            <w:sz w:val="40"/>
            <w:rPrChange w:id="99" w:author="Vidyanidhi Infotech" w:date="2024-02-13T15:00:00Z">
              <w:rPr>
                <w:rFonts w:ascii="Times New Roman" w:eastAsia="Times New Roman" w:hAnsi="Times New Roman" w:cs="Times New Roman"/>
                <w:sz w:val="40"/>
                <w:highlight w:val="yellow"/>
              </w:rPr>
            </w:rPrChange>
          </w:rPr>
          <w:t xml:space="preserve">The system provides user to select pick-up &amp; return hub. </w:t>
        </w:r>
      </w:ins>
      <w:ins w:id="100" w:author="Sriram" w:date="2024-02-13T13:48:00Z">
        <w:r w:rsidR="005C4987" w:rsidRPr="00A87C19">
          <w:rPr>
            <w:rFonts w:ascii="Times New Roman" w:eastAsia="Times New Roman" w:hAnsi="Times New Roman" w:cs="Times New Roman"/>
            <w:sz w:val="40"/>
            <w:rPrChange w:id="101" w:author="Vidyanidhi Infotech" w:date="2024-02-13T15:00:00Z">
              <w:rPr>
                <w:rFonts w:ascii="Times New Roman" w:eastAsia="Times New Roman" w:hAnsi="Times New Roman" w:cs="Times New Roman"/>
                <w:sz w:val="40"/>
                <w:highlight w:val="yellow"/>
              </w:rPr>
            </w:rPrChange>
          </w:rPr>
          <w:t xml:space="preserve">It also allows the company staff to handover &amp; return of the </w:t>
        </w:r>
        <w:del w:id="102" w:author="Vidyanidhi Infotech" w:date="2024-02-13T14:57:00Z">
          <w:r w:rsidR="005C4987" w:rsidRPr="00A87C19" w:rsidDel="00D42C97">
            <w:rPr>
              <w:rFonts w:ascii="Times New Roman" w:eastAsia="Times New Roman" w:hAnsi="Times New Roman" w:cs="Times New Roman"/>
              <w:sz w:val="40"/>
              <w:rPrChange w:id="103" w:author="Vidyanidhi Infotech" w:date="2024-02-13T15:00:00Z">
                <w:rPr>
                  <w:rFonts w:ascii="Times New Roman" w:eastAsia="Times New Roman" w:hAnsi="Times New Roman" w:cs="Times New Roman"/>
                  <w:sz w:val="40"/>
                  <w:highlight w:val="yellow"/>
                </w:rPr>
              </w:rPrChange>
            </w:rPr>
            <w:delText xml:space="preserve">vehicle, </w:delText>
          </w:r>
        </w:del>
      </w:ins>
      <w:ins w:id="104" w:author="Sriram" w:date="2024-02-13T13:46:00Z">
        <w:del w:id="105" w:author="Vidyanidhi Infotech" w:date="2024-02-13T14:57:00Z">
          <w:r w:rsidRPr="00A87C19" w:rsidDel="00D42C97">
            <w:rPr>
              <w:rFonts w:ascii="Times New Roman" w:eastAsia="Times New Roman" w:hAnsi="Times New Roman" w:cs="Times New Roman"/>
              <w:sz w:val="40"/>
              <w:rPrChange w:id="106" w:author="Vidyanidhi Infotech" w:date="2024-02-13T15:00:00Z">
                <w:rPr>
                  <w:rFonts w:ascii="Times New Roman" w:eastAsia="Times New Roman" w:hAnsi="Times New Roman" w:cs="Times New Roman"/>
                  <w:sz w:val="40"/>
                  <w:highlight w:val="yellow"/>
                </w:rPr>
              </w:rPrChange>
            </w:rPr>
            <w:delText xml:space="preserve"> </w:delText>
          </w:r>
        </w:del>
      </w:ins>
      <w:ins w:id="107" w:author="Sriram" w:date="2024-02-13T13:48:00Z">
        <w:del w:id="108" w:author="Vidyanidhi Infotech" w:date="2024-02-13T14:57:00Z">
          <w:r w:rsidR="005C4987" w:rsidRPr="00A87C19" w:rsidDel="00D42C97">
            <w:rPr>
              <w:rFonts w:ascii="Times New Roman" w:eastAsia="Times New Roman" w:hAnsi="Times New Roman" w:cs="Times New Roman"/>
              <w:sz w:val="40"/>
              <w:rPrChange w:id="109" w:author="Vidyanidhi Infotech" w:date="2024-02-13T15:00:00Z">
                <w:rPr>
                  <w:rFonts w:ascii="Times New Roman" w:eastAsia="Times New Roman" w:hAnsi="Times New Roman" w:cs="Times New Roman"/>
                  <w:sz w:val="40"/>
                  <w:highlight w:val="yellow"/>
                </w:rPr>
              </w:rPrChange>
            </w:rPr>
            <w:delText>prepare</w:delText>
          </w:r>
        </w:del>
      </w:ins>
      <w:ins w:id="110" w:author="Vidyanidhi Infotech" w:date="2024-02-13T14:57:00Z">
        <w:r w:rsidR="00D42C97" w:rsidRPr="00A87C19">
          <w:rPr>
            <w:rFonts w:ascii="Times New Roman" w:eastAsia="Times New Roman" w:hAnsi="Times New Roman" w:cs="Times New Roman"/>
            <w:sz w:val="40"/>
            <w:rPrChange w:id="111" w:author="Vidyanidhi Infotech" w:date="2024-02-13T15:00:00Z">
              <w:rPr>
                <w:rFonts w:ascii="Times New Roman" w:eastAsia="Times New Roman" w:hAnsi="Times New Roman" w:cs="Times New Roman"/>
                <w:sz w:val="40"/>
                <w:highlight w:val="yellow"/>
              </w:rPr>
            </w:rPrChange>
          </w:rPr>
          <w:t>vehicle, prepare</w:t>
        </w:r>
      </w:ins>
      <w:ins w:id="112" w:author="Sriram" w:date="2024-02-13T13:48:00Z">
        <w:r w:rsidR="005C4987" w:rsidRPr="00A87C19">
          <w:rPr>
            <w:rFonts w:ascii="Times New Roman" w:eastAsia="Times New Roman" w:hAnsi="Times New Roman" w:cs="Times New Roman"/>
            <w:sz w:val="40"/>
            <w:rPrChange w:id="113" w:author="Vidyanidhi Infotech" w:date="2024-02-13T15:00:00Z">
              <w:rPr>
                <w:rFonts w:ascii="Times New Roman" w:eastAsia="Times New Roman" w:hAnsi="Times New Roman" w:cs="Times New Roman"/>
                <w:sz w:val="40"/>
                <w:highlight w:val="yellow"/>
              </w:rPr>
            </w:rPrChange>
          </w:rPr>
          <w:t xml:space="preserve"> bill</w:t>
        </w:r>
      </w:ins>
      <w:ins w:id="114" w:author="Sriram" w:date="2024-02-13T13:49:00Z">
        <w:r w:rsidR="005C4987" w:rsidRPr="00A87C19">
          <w:rPr>
            <w:rFonts w:ascii="Times New Roman" w:eastAsia="Times New Roman" w:hAnsi="Times New Roman" w:cs="Times New Roman"/>
            <w:sz w:val="40"/>
            <w:rPrChange w:id="115" w:author="Vidyanidhi Infotech" w:date="2024-02-13T15:00:00Z">
              <w:rPr>
                <w:rFonts w:ascii="Times New Roman" w:eastAsia="Times New Roman" w:hAnsi="Times New Roman" w:cs="Times New Roman"/>
                <w:sz w:val="40"/>
                <w:highlight w:val="yellow"/>
              </w:rPr>
            </w:rPrChange>
          </w:rPr>
          <w:t xml:space="preserve"> and manage the fleet.</w:t>
        </w:r>
      </w:ins>
    </w:p>
    <w:p w14:paraId="06353FDF" w14:textId="4400B7AC" w:rsidR="001F1C48" w:rsidRPr="00A87C19" w:rsidDel="00D42C97" w:rsidRDefault="001F1C48" w:rsidP="001F1C48">
      <w:pPr>
        <w:spacing w:after="0" w:line="240" w:lineRule="auto"/>
        <w:rPr>
          <w:del w:id="116" w:author="Vidyanidhi Infotech" w:date="2024-02-13T14:56:00Z"/>
          <w:rFonts w:ascii="Times New Roman" w:eastAsia="Times New Roman" w:hAnsi="Times New Roman" w:cs="Times New Roman"/>
          <w:strike/>
          <w:sz w:val="40"/>
          <w:rPrChange w:id="117" w:author="Vidyanidhi Infotech" w:date="2024-02-13T15:00:00Z">
            <w:rPr>
              <w:del w:id="118" w:author="Vidyanidhi Infotech" w:date="2024-02-13T14:56:00Z"/>
              <w:rFonts w:ascii="Times New Roman" w:eastAsia="Times New Roman" w:hAnsi="Times New Roman" w:cs="Times New Roman"/>
              <w:sz w:val="40"/>
            </w:rPr>
          </w:rPrChange>
        </w:rPr>
      </w:pPr>
      <w:del w:id="119" w:author="Vidyanidhi Infotech" w:date="2024-02-13T14:56:00Z">
        <w:r w:rsidRPr="00A87C19" w:rsidDel="00D42C97">
          <w:rPr>
            <w:rFonts w:ascii="Times New Roman" w:eastAsia="Times New Roman" w:hAnsi="Times New Roman" w:cs="Times New Roman"/>
            <w:strike/>
            <w:sz w:val="40"/>
            <w:rPrChange w:id="120" w:author="Vidyanidhi Infotech" w:date="2024-02-13T15:00:00Z">
              <w:rPr>
                <w:rFonts w:ascii="Times New Roman" w:eastAsia="Times New Roman" w:hAnsi="Times New Roman" w:cs="Times New Roman"/>
                <w:sz w:val="40"/>
                <w:highlight w:val="yellow"/>
              </w:rPr>
            </w:rPrChange>
          </w:rPr>
          <w:delText>for Rent-a-Car Service Company to  manages different aspects of renting a car – selection of pick-up and drop off point, desired dates,  allocating vehicle</w:delText>
        </w:r>
        <w:r w:rsidRPr="00A87C19" w:rsidDel="00D42C97">
          <w:rPr>
            <w:rFonts w:ascii="Times New Roman" w:eastAsia="Times New Roman" w:hAnsi="Times New Roman" w:cs="Times New Roman"/>
            <w:b/>
            <w:strike/>
            <w:sz w:val="40"/>
            <w:rPrChange w:id="121" w:author="Vidyanidhi Infotech" w:date="2024-02-13T15:00:00Z">
              <w:rPr>
                <w:rFonts w:ascii="Times New Roman" w:eastAsia="Times New Roman" w:hAnsi="Times New Roman" w:cs="Times New Roman"/>
                <w:b/>
                <w:sz w:val="40"/>
                <w:highlight w:val="yellow"/>
              </w:rPr>
            </w:rPrChange>
          </w:rPr>
          <w:delText xml:space="preserve">, </w:delText>
        </w:r>
        <w:r w:rsidRPr="00A87C19" w:rsidDel="00D42C97">
          <w:rPr>
            <w:rFonts w:ascii="Times New Roman" w:eastAsia="Times New Roman" w:hAnsi="Times New Roman" w:cs="Times New Roman"/>
            <w:strike/>
            <w:sz w:val="40"/>
            <w:rPrChange w:id="122" w:author="Vidyanidhi Infotech" w:date="2024-02-13T15:00:00Z">
              <w:rPr>
                <w:rFonts w:ascii="Times New Roman" w:eastAsia="Times New Roman" w:hAnsi="Times New Roman" w:cs="Times New Roman"/>
                <w:sz w:val="40"/>
                <w:highlight w:val="yellow"/>
              </w:rPr>
            </w:rPrChange>
          </w:rPr>
          <w:delText>car hand-over &amp; return, car condition, fuel status, accident report etc.  A bill is generated in a PDF.</w:delText>
        </w:r>
      </w:del>
    </w:p>
    <w:p w14:paraId="43DFEFA8" w14:textId="77777777" w:rsidR="001F1C48" w:rsidRPr="00A87C19" w:rsidRDefault="001F1C48" w:rsidP="001F1C48">
      <w:pPr>
        <w:spacing w:after="0" w:line="240" w:lineRule="auto"/>
        <w:rPr>
          <w:rFonts w:ascii="Times New Roman" w:eastAsia="Times New Roman" w:hAnsi="Times New Roman" w:cs="Times New Roman"/>
          <w:sz w:val="40"/>
        </w:rPr>
      </w:pPr>
    </w:p>
    <w:p w14:paraId="00F9C8DE" w14:textId="77777777" w:rsidR="001F1C48" w:rsidRPr="00A87C19" w:rsidRDefault="001F1C48" w:rsidP="001F1C48">
      <w:pPr>
        <w:spacing w:before="100" w:after="100" w:line="288" w:lineRule="auto"/>
        <w:ind w:left="-547" w:firstLine="187"/>
        <w:jc w:val="both"/>
        <w:rPr>
          <w:rFonts w:ascii="Times New Roman" w:eastAsia="Times New Roman" w:hAnsi="Times New Roman" w:cs="Times New Roman"/>
          <w:b/>
          <w:sz w:val="40"/>
        </w:rPr>
      </w:pPr>
      <w:r w:rsidRPr="00A87C19">
        <w:rPr>
          <w:rFonts w:ascii="Times New Roman" w:eastAsia="Times New Roman" w:hAnsi="Times New Roman" w:cs="Times New Roman"/>
          <w:b/>
          <w:color w:val="7030A0"/>
          <w:sz w:val="40"/>
        </w:rPr>
        <w:tab/>
      </w:r>
      <w:r w:rsidRPr="00A87C19">
        <w:rPr>
          <w:rFonts w:ascii="Times New Roman" w:eastAsia="Times New Roman" w:hAnsi="Times New Roman" w:cs="Times New Roman"/>
          <w:b/>
          <w:sz w:val="40"/>
        </w:rPr>
        <w:t xml:space="preserve">4 a)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Vehicle Configurator</w:t>
      </w:r>
    </w:p>
    <w:p w14:paraId="099B8F0B" w14:textId="77777777" w:rsidR="001F1C48" w:rsidRPr="00A87C19" w:rsidRDefault="001F1C48" w:rsidP="001F1C48">
      <w:pPr>
        <w:spacing w:after="0" w:line="240" w:lineRule="auto"/>
        <w:ind w:left="-284"/>
        <w:rPr>
          <w:rFonts w:ascii="Times New Roman" w:eastAsia="Times New Roman" w:hAnsi="Times New Roman" w:cs="Times New Roman"/>
          <w:sz w:val="40"/>
        </w:rPr>
      </w:pPr>
      <w:r w:rsidRPr="00A87C19">
        <w:rPr>
          <w:rFonts w:ascii="Times New Roman" w:eastAsia="Times New Roman" w:hAnsi="Times New Roman" w:cs="Times New Roman"/>
          <w:sz w:val="40"/>
        </w:rPr>
        <w:t xml:space="preserve">       </w:t>
      </w:r>
      <w:proofErr w:type="gramStart"/>
      <w:r w:rsidRPr="00A87C19">
        <w:rPr>
          <w:rFonts w:ascii="Times New Roman" w:eastAsia="Times New Roman" w:hAnsi="Times New Roman" w:cs="Times New Roman"/>
          <w:sz w:val="40"/>
        </w:rPr>
        <w:t>Platform :</w:t>
      </w:r>
      <w:proofErr w:type="gramEnd"/>
      <w:r w:rsidRPr="00A87C19">
        <w:rPr>
          <w:rFonts w:ascii="Times New Roman" w:eastAsia="Times New Roman" w:hAnsi="Times New Roman" w:cs="Times New Roman"/>
          <w:sz w:val="40"/>
        </w:rPr>
        <w:t xml:space="preserve"> Jakarta EE, MS.net, Node JS and React        </w:t>
      </w:r>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r>
      <w:r w:rsidRPr="00A87C19">
        <w:rPr>
          <w:rFonts w:ascii="Times New Roman" w:eastAsia="Times New Roman" w:hAnsi="Times New Roman" w:cs="Times New Roman"/>
          <w:sz w:val="40"/>
        </w:rPr>
        <w:tab/>
        <w:t xml:space="preserve"> </w:t>
      </w:r>
    </w:p>
    <w:p w14:paraId="2FCB5AC9" w14:textId="77777777" w:rsidR="001F1C48" w:rsidRPr="00A87C19" w:rsidRDefault="001F1C48" w:rsidP="001F1C48">
      <w:pPr>
        <w:spacing w:after="0" w:line="240" w:lineRule="auto"/>
        <w:rPr>
          <w:rFonts w:ascii="Times New Roman" w:eastAsia="Times New Roman" w:hAnsi="Times New Roman" w:cs="Times New Roman"/>
          <w:sz w:val="40"/>
        </w:rPr>
      </w:pPr>
      <w:proofErr w:type="gramStart"/>
      <w:r w:rsidRPr="00A87C19">
        <w:rPr>
          <w:rFonts w:ascii="Times New Roman" w:eastAsia="Times New Roman" w:hAnsi="Times New Roman" w:cs="Times New Roman"/>
          <w:sz w:val="40"/>
        </w:rPr>
        <w:t>Duration :</w:t>
      </w:r>
      <w:proofErr w:type="gramEnd"/>
      <w:r w:rsidRPr="00A87C19">
        <w:rPr>
          <w:rFonts w:ascii="Times New Roman" w:eastAsia="Times New Roman" w:hAnsi="Times New Roman" w:cs="Times New Roman"/>
          <w:sz w:val="40"/>
        </w:rPr>
        <w:t xml:space="preserve"> 1 Month</w:t>
      </w:r>
    </w:p>
    <w:p w14:paraId="2766A26E" w14:textId="77777777" w:rsidR="001F1C48" w:rsidRPr="00A87C19" w:rsidRDefault="001F1C48" w:rsidP="001F1C48">
      <w:pPr>
        <w:spacing w:after="0" w:line="240" w:lineRule="auto"/>
        <w:rPr>
          <w:rFonts w:ascii="Times New Roman" w:eastAsia="Times New Roman" w:hAnsi="Times New Roman" w:cs="Times New Roman"/>
          <w:sz w:val="40"/>
        </w:rPr>
      </w:pPr>
    </w:p>
    <w:p w14:paraId="11CB9BF0" w14:textId="34BBF69F" w:rsidR="00F53D6B" w:rsidRPr="00A87C19" w:rsidRDefault="001F1C48" w:rsidP="001F1C48">
      <w:pPr>
        <w:spacing w:after="0" w:line="240" w:lineRule="auto"/>
        <w:rPr>
          <w:ins w:id="123" w:author="Sriram" w:date="2024-02-13T14:30:00Z"/>
          <w:rFonts w:ascii="Times New Roman" w:eastAsia="Times New Roman" w:hAnsi="Times New Roman" w:cs="Times New Roman"/>
          <w:sz w:val="40"/>
        </w:rPr>
      </w:pPr>
      <w:del w:id="124" w:author="Vidyanidhi Infotech" w:date="2024-02-13T15:00:00Z">
        <w:r w:rsidRPr="00A87C19" w:rsidDel="00A87C19">
          <w:rPr>
            <w:rFonts w:ascii="Times New Roman" w:eastAsia="Times New Roman" w:hAnsi="Times New Roman" w:cs="Times New Roman"/>
            <w:sz w:val="40"/>
          </w:rPr>
          <w:delText>Description :</w:delText>
        </w:r>
      </w:del>
      <w:ins w:id="125" w:author="Vidyanidhi Infotech" w:date="2024-02-13T15:00:00Z">
        <w:r w:rsidR="00A87C19" w:rsidRPr="00A87C19">
          <w:rPr>
            <w:rFonts w:ascii="Times New Roman" w:eastAsia="Times New Roman" w:hAnsi="Times New Roman" w:cs="Times New Roman"/>
            <w:sz w:val="40"/>
          </w:rPr>
          <w:t>Description:</w:t>
        </w:r>
      </w:ins>
      <w:r w:rsidRPr="00A87C19">
        <w:rPr>
          <w:rFonts w:ascii="Times New Roman" w:eastAsia="Times New Roman" w:hAnsi="Times New Roman" w:cs="Times New Roman"/>
          <w:sz w:val="40"/>
        </w:rPr>
        <w:t xml:space="preserve"> It is a B2B portal using Spring 6, Maven 3, Spring boot 3, REST API, MySQL</w:t>
      </w:r>
      <w:del w:id="126" w:author="Vidyanidhi Infotech" w:date="2024-02-13T15:00:00Z">
        <w:r w:rsidRPr="00A87C19" w:rsidDel="00A87C19">
          <w:rPr>
            <w:rFonts w:ascii="Times New Roman" w:eastAsia="Times New Roman" w:hAnsi="Times New Roman" w:cs="Times New Roman"/>
            <w:sz w:val="40"/>
          </w:rPr>
          <w:delText xml:space="preserve"> </w:delText>
        </w:r>
      </w:del>
      <w:r w:rsidRPr="00A87C19">
        <w:rPr>
          <w:rFonts w:ascii="Times New Roman" w:eastAsia="Times New Roman" w:hAnsi="Times New Roman" w:cs="Times New Roman"/>
          <w:sz w:val="40"/>
        </w:rPr>
        <w:t>8, JPA,</w:t>
      </w:r>
      <w:r w:rsidR="007439D4" w:rsidRPr="00A87C19">
        <w:rPr>
          <w:rFonts w:ascii="Times New Roman" w:eastAsia="Times New Roman" w:hAnsi="Times New Roman" w:cs="Times New Roman"/>
          <w:sz w:val="40"/>
        </w:rPr>
        <w:t xml:space="preserve"> Docker,</w:t>
      </w:r>
      <w:r w:rsidRPr="00A87C19">
        <w:rPr>
          <w:rFonts w:ascii="Times New Roman" w:eastAsia="Times New Roman" w:hAnsi="Times New Roman" w:cs="Times New Roman"/>
          <w:sz w:val="40"/>
        </w:rPr>
        <w:t xml:space="preserve"> </w:t>
      </w:r>
      <w:r w:rsidR="00C529F1" w:rsidRPr="00A87C19">
        <w:rPr>
          <w:rFonts w:ascii="Times New Roman" w:eastAsia="Times New Roman" w:hAnsi="Times New Roman" w:cs="Times New Roman"/>
          <w:sz w:val="40"/>
        </w:rPr>
        <w:t>JWT,</w:t>
      </w:r>
      <w:ins w:id="127" w:author="Vidyanidhi Infotech" w:date="2024-02-13T15:00:00Z">
        <w:r w:rsidR="00A87C19" w:rsidRPr="00A87C19">
          <w:rPr>
            <w:rFonts w:ascii="Times New Roman" w:eastAsia="Times New Roman" w:hAnsi="Times New Roman" w:cs="Times New Roman"/>
            <w:sz w:val="40"/>
          </w:rPr>
          <w:t xml:space="preserve"> </w:t>
        </w:r>
      </w:ins>
      <w:proofErr w:type="spellStart"/>
      <w:r w:rsidRPr="00A87C19">
        <w:rPr>
          <w:rFonts w:ascii="Times New Roman" w:eastAsia="Times New Roman" w:hAnsi="Times New Roman" w:cs="Times New Roman"/>
          <w:sz w:val="40"/>
        </w:rPr>
        <w:t>DotNet</w:t>
      </w:r>
      <w:proofErr w:type="spellEnd"/>
      <w:r w:rsidRPr="00A87C19">
        <w:rPr>
          <w:rFonts w:ascii="Times New Roman" w:eastAsia="Times New Roman" w:hAnsi="Times New Roman" w:cs="Times New Roman"/>
          <w:sz w:val="40"/>
        </w:rPr>
        <w:t xml:space="preserve"> Web API Core, SQL Server, Entity Core, React </w:t>
      </w:r>
      <w:proofErr w:type="spellStart"/>
      <w:r w:rsidRPr="00A87C19">
        <w:rPr>
          <w:rFonts w:ascii="Times New Roman" w:eastAsia="Times New Roman" w:hAnsi="Times New Roman" w:cs="Times New Roman"/>
          <w:sz w:val="40"/>
        </w:rPr>
        <w:t>Js</w:t>
      </w:r>
      <w:proofErr w:type="spellEnd"/>
      <w:del w:id="128" w:author="Sriram" w:date="2024-02-13T14:30:00Z">
        <w:r w:rsidRPr="00A87C19" w:rsidDel="00F53D6B">
          <w:rPr>
            <w:rFonts w:ascii="Times New Roman" w:eastAsia="Times New Roman" w:hAnsi="Times New Roman" w:cs="Times New Roman"/>
            <w:sz w:val="40"/>
          </w:rPr>
          <w:delText xml:space="preserve"> </w:delText>
        </w:r>
      </w:del>
      <w:ins w:id="129" w:author="Sriram" w:date="2024-02-13T14:30:00Z">
        <w:r w:rsidR="00F53D6B" w:rsidRPr="00A87C19">
          <w:rPr>
            <w:rFonts w:ascii="Times New Roman" w:eastAsia="Times New Roman" w:hAnsi="Times New Roman" w:cs="Times New Roman"/>
            <w:sz w:val="40"/>
          </w:rPr>
          <w:t xml:space="preserve"> </w:t>
        </w:r>
      </w:ins>
    </w:p>
    <w:p w14:paraId="6C883A20" w14:textId="3EBB554A" w:rsidR="00F53D6B" w:rsidRPr="00A87C19" w:rsidRDefault="00F53D6B" w:rsidP="001F1C48">
      <w:pPr>
        <w:spacing w:after="0" w:line="240" w:lineRule="auto"/>
        <w:rPr>
          <w:ins w:id="130" w:author="Sriram" w:date="2024-02-13T14:30:00Z"/>
          <w:rFonts w:ascii="Times New Roman" w:eastAsia="Times New Roman" w:hAnsi="Times New Roman" w:cs="Times New Roman"/>
          <w:sz w:val="40"/>
          <w:rPrChange w:id="131" w:author="Vidyanidhi Infotech" w:date="2024-02-13T15:00:00Z">
            <w:rPr>
              <w:ins w:id="132" w:author="Sriram" w:date="2024-02-13T14:30:00Z"/>
              <w:rFonts w:ascii="Times New Roman" w:eastAsia="Times New Roman" w:hAnsi="Times New Roman" w:cs="Times New Roman"/>
              <w:sz w:val="40"/>
              <w:highlight w:val="yellow"/>
            </w:rPr>
          </w:rPrChange>
        </w:rPr>
      </w:pPr>
      <w:ins w:id="133" w:author="Sriram" w:date="2024-02-13T14:30:00Z">
        <w:r w:rsidRPr="00A87C19">
          <w:rPr>
            <w:rFonts w:ascii="Times New Roman" w:eastAsia="Times New Roman" w:hAnsi="Times New Roman" w:cs="Times New Roman"/>
            <w:sz w:val="40"/>
            <w:rPrChange w:id="134" w:author="Vidyanidhi Infotech" w:date="2024-02-13T15:00:00Z">
              <w:rPr>
                <w:rFonts w:ascii="Times New Roman" w:eastAsia="Times New Roman" w:hAnsi="Times New Roman" w:cs="Times New Roman"/>
                <w:sz w:val="40"/>
                <w:highlight w:val="yellow"/>
              </w:rPr>
            </w:rPrChange>
          </w:rPr>
          <w:t xml:space="preserve">The leasing company is the </w:t>
        </w:r>
      </w:ins>
      <w:ins w:id="135" w:author="Sriram" w:date="2024-02-13T14:31:00Z">
        <w:r w:rsidRPr="00A87C19">
          <w:rPr>
            <w:rFonts w:ascii="Times New Roman" w:eastAsia="Times New Roman" w:hAnsi="Times New Roman" w:cs="Times New Roman"/>
            <w:sz w:val="40"/>
            <w:rPrChange w:id="136" w:author="Vidyanidhi Infotech" w:date="2024-02-13T15:00:00Z">
              <w:rPr>
                <w:rFonts w:ascii="Times New Roman" w:eastAsia="Times New Roman" w:hAnsi="Times New Roman" w:cs="Times New Roman"/>
                <w:sz w:val="40"/>
                <w:highlight w:val="yellow"/>
              </w:rPr>
            </w:rPrChange>
          </w:rPr>
          <w:t xml:space="preserve">sponsor of the </w:t>
        </w:r>
        <w:proofErr w:type="gramStart"/>
        <w:r w:rsidRPr="00A87C19">
          <w:rPr>
            <w:rFonts w:ascii="Times New Roman" w:eastAsia="Times New Roman" w:hAnsi="Times New Roman" w:cs="Times New Roman"/>
            <w:sz w:val="40"/>
            <w:rPrChange w:id="137" w:author="Vidyanidhi Infotech" w:date="2024-02-13T15:00:00Z">
              <w:rPr>
                <w:rFonts w:ascii="Times New Roman" w:eastAsia="Times New Roman" w:hAnsi="Times New Roman" w:cs="Times New Roman"/>
                <w:sz w:val="40"/>
                <w:highlight w:val="yellow"/>
              </w:rPr>
            </w:rPrChange>
          </w:rPr>
          <w:t>project,</w:t>
        </w:r>
        <w:proofErr w:type="gramEnd"/>
        <w:r w:rsidRPr="00A87C19">
          <w:rPr>
            <w:rFonts w:ascii="Times New Roman" w:eastAsia="Times New Roman" w:hAnsi="Times New Roman" w:cs="Times New Roman"/>
            <w:sz w:val="40"/>
            <w:rPrChange w:id="138" w:author="Vidyanidhi Infotech" w:date="2024-02-13T15:00:00Z">
              <w:rPr>
                <w:rFonts w:ascii="Times New Roman" w:eastAsia="Times New Roman" w:hAnsi="Times New Roman" w:cs="Times New Roman"/>
                <w:sz w:val="40"/>
                <w:highlight w:val="yellow"/>
              </w:rPr>
            </w:rPrChange>
          </w:rPr>
          <w:t xml:space="preserve"> however, the users will be the </w:t>
        </w:r>
        <w:del w:id="139" w:author="Vidyanidhi Infotech" w:date="2024-02-13T14:57:00Z">
          <w:r w:rsidRPr="00A87C19" w:rsidDel="00D42C97">
            <w:rPr>
              <w:rFonts w:ascii="Times New Roman" w:eastAsia="Times New Roman" w:hAnsi="Times New Roman" w:cs="Times New Roman"/>
              <w:sz w:val="40"/>
              <w:rPrChange w:id="140" w:author="Vidyanidhi Infotech" w:date="2024-02-13T15:00:00Z">
                <w:rPr>
                  <w:rFonts w:ascii="Times New Roman" w:eastAsia="Times New Roman" w:hAnsi="Times New Roman" w:cs="Times New Roman"/>
                  <w:sz w:val="40"/>
                  <w:highlight w:val="yellow"/>
                </w:rPr>
              </w:rPrChange>
            </w:rPr>
            <w:delText>retal</w:delText>
          </w:r>
        </w:del>
      </w:ins>
      <w:ins w:id="141" w:author="Vidyanidhi Infotech" w:date="2024-02-13T14:57:00Z">
        <w:r w:rsidR="00D42C97" w:rsidRPr="00A87C19">
          <w:rPr>
            <w:rFonts w:ascii="Times New Roman" w:eastAsia="Times New Roman" w:hAnsi="Times New Roman" w:cs="Times New Roman"/>
            <w:sz w:val="40"/>
            <w:rPrChange w:id="142" w:author="Vidyanidhi Infotech" w:date="2024-02-13T15:00:00Z">
              <w:rPr>
                <w:rFonts w:ascii="Times New Roman" w:eastAsia="Times New Roman" w:hAnsi="Times New Roman" w:cs="Times New Roman"/>
                <w:sz w:val="40"/>
                <w:highlight w:val="yellow"/>
              </w:rPr>
            </w:rPrChange>
          </w:rPr>
          <w:t>rental</w:t>
        </w:r>
      </w:ins>
      <w:ins w:id="143" w:author="Sriram" w:date="2024-02-13T14:31:00Z">
        <w:r w:rsidRPr="00A87C19">
          <w:rPr>
            <w:rFonts w:ascii="Times New Roman" w:eastAsia="Times New Roman" w:hAnsi="Times New Roman" w:cs="Times New Roman"/>
            <w:sz w:val="40"/>
            <w:rPrChange w:id="144" w:author="Vidyanidhi Infotech" w:date="2024-02-13T15:00:00Z">
              <w:rPr>
                <w:rFonts w:ascii="Times New Roman" w:eastAsia="Times New Roman" w:hAnsi="Times New Roman" w:cs="Times New Roman"/>
                <w:sz w:val="40"/>
                <w:highlight w:val="yellow"/>
              </w:rPr>
            </w:rPrChange>
          </w:rPr>
          <w:t xml:space="preserve"> car company that are </w:t>
        </w:r>
      </w:ins>
      <w:ins w:id="145" w:author="Sriram" w:date="2024-02-13T14:32:00Z">
        <w:r w:rsidRPr="00A87C19">
          <w:rPr>
            <w:rFonts w:ascii="Times New Roman" w:eastAsia="Times New Roman" w:hAnsi="Times New Roman" w:cs="Times New Roman"/>
            <w:sz w:val="40"/>
            <w:rPrChange w:id="146" w:author="Vidyanidhi Infotech" w:date="2024-02-13T15:00:00Z">
              <w:rPr>
                <w:rFonts w:ascii="Times New Roman" w:eastAsia="Times New Roman" w:hAnsi="Times New Roman" w:cs="Times New Roman"/>
                <w:sz w:val="40"/>
                <w:highlight w:val="yellow"/>
              </w:rPr>
            </w:rPrChange>
          </w:rPr>
          <w:t>the customers of the sponsor</w:t>
        </w:r>
      </w:ins>
      <w:ins w:id="147" w:author="Sriram" w:date="2024-02-13T14:33:00Z">
        <w:r w:rsidRPr="00A87C19">
          <w:rPr>
            <w:rFonts w:ascii="Times New Roman" w:eastAsia="Times New Roman" w:hAnsi="Times New Roman" w:cs="Times New Roman"/>
            <w:sz w:val="40"/>
            <w:rPrChange w:id="148" w:author="Vidyanidhi Infotech" w:date="2024-02-13T15:00:00Z">
              <w:rPr>
                <w:rFonts w:ascii="Times New Roman" w:eastAsia="Times New Roman" w:hAnsi="Times New Roman" w:cs="Times New Roman"/>
                <w:sz w:val="40"/>
                <w:highlight w:val="yellow"/>
              </w:rPr>
            </w:rPrChange>
          </w:rPr>
          <w:t xml:space="preserve"> who need </w:t>
        </w:r>
      </w:ins>
      <w:ins w:id="149" w:author="Sriram" w:date="2024-02-13T14:34:00Z">
        <w:r w:rsidRPr="00A87C19">
          <w:rPr>
            <w:rFonts w:ascii="Times New Roman" w:eastAsia="Times New Roman" w:hAnsi="Times New Roman" w:cs="Times New Roman"/>
            <w:sz w:val="40"/>
            <w:rPrChange w:id="150" w:author="Vidyanidhi Infotech" w:date="2024-02-13T15:00:00Z">
              <w:rPr>
                <w:rFonts w:ascii="Times New Roman" w:eastAsia="Times New Roman" w:hAnsi="Times New Roman" w:cs="Times New Roman"/>
                <w:sz w:val="40"/>
                <w:highlight w:val="yellow"/>
              </w:rPr>
            </w:rPrChange>
          </w:rPr>
          <w:t xml:space="preserve">a fleet of cars on </w:t>
        </w:r>
        <w:del w:id="151" w:author="Vidyanidhi Infotech" w:date="2024-02-13T14:57:00Z">
          <w:r w:rsidRPr="00A87C19" w:rsidDel="00D42C97">
            <w:rPr>
              <w:rFonts w:ascii="Times New Roman" w:eastAsia="Times New Roman" w:hAnsi="Times New Roman" w:cs="Times New Roman"/>
              <w:sz w:val="40"/>
              <w:rPrChange w:id="152" w:author="Vidyanidhi Infotech" w:date="2024-02-13T15:00:00Z">
                <w:rPr>
                  <w:rFonts w:ascii="Times New Roman" w:eastAsia="Times New Roman" w:hAnsi="Times New Roman" w:cs="Times New Roman"/>
                  <w:sz w:val="40"/>
                  <w:highlight w:val="yellow"/>
                </w:rPr>
              </w:rPrChange>
            </w:rPr>
            <w:delText>lease</w:delText>
          </w:r>
        </w:del>
      </w:ins>
      <w:ins w:id="153" w:author="Sriram" w:date="2024-02-13T14:32:00Z">
        <w:del w:id="154" w:author="Vidyanidhi Infotech" w:date="2024-02-13T14:57:00Z">
          <w:r w:rsidRPr="00A87C19" w:rsidDel="00D42C97">
            <w:rPr>
              <w:rFonts w:ascii="Times New Roman" w:eastAsia="Times New Roman" w:hAnsi="Times New Roman" w:cs="Times New Roman"/>
              <w:sz w:val="40"/>
              <w:rPrChange w:id="155" w:author="Vidyanidhi Infotech" w:date="2024-02-13T15:00:00Z">
                <w:rPr>
                  <w:rFonts w:ascii="Times New Roman" w:eastAsia="Times New Roman" w:hAnsi="Times New Roman" w:cs="Times New Roman"/>
                  <w:sz w:val="40"/>
                  <w:highlight w:val="yellow"/>
                </w:rPr>
              </w:rPrChange>
            </w:rPr>
            <w:delText>.The</w:delText>
          </w:r>
        </w:del>
      </w:ins>
      <w:ins w:id="156" w:author="Vidyanidhi Infotech" w:date="2024-02-13T14:57:00Z">
        <w:r w:rsidR="00D42C97" w:rsidRPr="00A87C19">
          <w:rPr>
            <w:rFonts w:ascii="Times New Roman" w:eastAsia="Times New Roman" w:hAnsi="Times New Roman" w:cs="Times New Roman"/>
            <w:sz w:val="40"/>
            <w:rPrChange w:id="157" w:author="Vidyanidhi Infotech" w:date="2024-02-13T15:00:00Z">
              <w:rPr>
                <w:rFonts w:ascii="Times New Roman" w:eastAsia="Times New Roman" w:hAnsi="Times New Roman" w:cs="Times New Roman"/>
                <w:sz w:val="40"/>
                <w:highlight w:val="yellow"/>
              </w:rPr>
            </w:rPrChange>
          </w:rPr>
          <w:t>lease. The</w:t>
        </w:r>
      </w:ins>
      <w:ins w:id="158" w:author="Sriram" w:date="2024-02-13T14:32:00Z">
        <w:r w:rsidRPr="00A87C19">
          <w:rPr>
            <w:rFonts w:ascii="Times New Roman" w:eastAsia="Times New Roman" w:hAnsi="Times New Roman" w:cs="Times New Roman"/>
            <w:sz w:val="40"/>
            <w:rPrChange w:id="159" w:author="Vidyanidhi Infotech" w:date="2024-02-13T15:00:00Z">
              <w:rPr>
                <w:rFonts w:ascii="Times New Roman" w:eastAsia="Times New Roman" w:hAnsi="Times New Roman" w:cs="Times New Roman"/>
                <w:sz w:val="40"/>
                <w:highlight w:val="yellow"/>
              </w:rPr>
            </w:rPrChange>
          </w:rPr>
          <w:t xml:space="preserve"> system allows users to select the </w:t>
        </w:r>
      </w:ins>
      <w:ins w:id="160" w:author="Sriram" w:date="2024-02-13T14:33:00Z">
        <w:r w:rsidRPr="00A87C19">
          <w:rPr>
            <w:rFonts w:ascii="Times New Roman" w:eastAsia="Times New Roman" w:hAnsi="Times New Roman" w:cs="Times New Roman"/>
            <w:sz w:val="40"/>
            <w:rPrChange w:id="161" w:author="Vidyanidhi Infotech" w:date="2024-02-13T15:00:00Z">
              <w:rPr>
                <w:rFonts w:ascii="Times New Roman" w:eastAsia="Times New Roman" w:hAnsi="Times New Roman" w:cs="Times New Roman"/>
                <w:sz w:val="40"/>
                <w:highlight w:val="yellow"/>
              </w:rPr>
            </w:rPrChange>
          </w:rPr>
          <w:t>car</w:t>
        </w:r>
      </w:ins>
      <w:ins w:id="162" w:author="Sriram" w:date="2024-02-13T14:34:00Z">
        <w:r w:rsidRPr="00A87C19">
          <w:rPr>
            <w:rFonts w:ascii="Times New Roman" w:eastAsia="Times New Roman" w:hAnsi="Times New Roman" w:cs="Times New Roman"/>
            <w:sz w:val="40"/>
            <w:rPrChange w:id="163" w:author="Vidyanidhi Infotech" w:date="2024-02-13T15:00:00Z">
              <w:rPr>
                <w:rFonts w:ascii="Times New Roman" w:eastAsia="Times New Roman" w:hAnsi="Times New Roman" w:cs="Times New Roman"/>
                <w:sz w:val="40"/>
                <w:highlight w:val="yellow"/>
              </w:rPr>
            </w:rPrChange>
          </w:rPr>
          <w:t xml:space="preserve"> and configure it as per </w:t>
        </w:r>
      </w:ins>
      <w:ins w:id="164" w:author="Sriram" w:date="2024-02-13T14:35:00Z">
        <w:r w:rsidRPr="00A87C19">
          <w:rPr>
            <w:rFonts w:ascii="Times New Roman" w:eastAsia="Times New Roman" w:hAnsi="Times New Roman" w:cs="Times New Roman"/>
            <w:sz w:val="40"/>
            <w:rPrChange w:id="165" w:author="Vidyanidhi Infotech" w:date="2024-02-13T15:00:00Z">
              <w:rPr>
                <w:rFonts w:ascii="Times New Roman" w:eastAsia="Times New Roman" w:hAnsi="Times New Roman" w:cs="Times New Roman"/>
                <w:sz w:val="40"/>
                <w:highlight w:val="yellow"/>
              </w:rPr>
            </w:rPrChange>
          </w:rPr>
          <w:t xml:space="preserve">defined conditions for each model. </w:t>
        </w:r>
        <w:r w:rsidR="00D0112F" w:rsidRPr="00A87C19">
          <w:rPr>
            <w:rFonts w:ascii="Times New Roman" w:eastAsia="Times New Roman" w:hAnsi="Times New Roman" w:cs="Times New Roman"/>
            <w:sz w:val="40"/>
            <w:rPrChange w:id="166" w:author="Vidyanidhi Infotech" w:date="2024-02-13T15:00:00Z">
              <w:rPr>
                <w:rFonts w:ascii="Times New Roman" w:eastAsia="Times New Roman" w:hAnsi="Times New Roman" w:cs="Times New Roman"/>
                <w:sz w:val="40"/>
                <w:highlight w:val="yellow"/>
              </w:rPr>
            </w:rPrChange>
          </w:rPr>
          <w:t>The cost of the vehicle keeps on changing accordingly. The data</w:t>
        </w:r>
      </w:ins>
      <w:ins w:id="167" w:author="Sriram" w:date="2024-02-13T14:36:00Z">
        <w:r w:rsidR="00D0112F" w:rsidRPr="00A87C19">
          <w:rPr>
            <w:rFonts w:ascii="Times New Roman" w:eastAsia="Times New Roman" w:hAnsi="Times New Roman" w:cs="Times New Roman"/>
            <w:sz w:val="40"/>
            <w:rPrChange w:id="168" w:author="Vidyanidhi Infotech" w:date="2024-02-13T15:00:00Z">
              <w:rPr>
                <w:rFonts w:ascii="Times New Roman" w:eastAsia="Times New Roman" w:hAnsi="Times New Roman" w:cs="Times New Roman"/>
                <w:sz w:val="40"/>
                <w:highlight w:val="yellow"/>
              </w:rPr>
            </w:rPrChange>
          </w:rPr>
          <w:t xml:space="preserve">base driven system is easy to maintain. At the end of </w:t>
        </w:r>
        <w:r w:rsidR="00D0112F" w:rsidRPr="00A87C19">
          <w:rPr>
            <w:rFonts w:ascii="Times New Roman" w:eastAsia="Times New Roman" w:hAnsi="Times New Roman" w:cs="Times New Roman"/>
            <w:sz w:val="40"/>
            <w:rPrChange w:id="169" w:author="Vidyanidhi Infotech" w:date="2024-02-13T15:00:00Z">
              <w:rPr>
                <w:rFonts w:ascii="Times New Roman" w:eastAsia="Times New Roman" w:hAnsi="Times New Roman" w:cs="Times New Roman"/>
                <w:sz w:val="40"/>
                <w:highlight w:val="yellow"/>
              </w:rPr>
            </w:rPrChange>
          </w:rPr>
          <w:lastRenderedPageBreak/>
          <w:t>successful transaction invoice with all vehicle</w:t>
        </w:r>
      </w:ins>
      <w:ins w:id="170" w:author="Sriram" w:date="2024-02-13T14:37:00Z">
        <w:r w:rsidR="00D0112F" w:rsidRPr="00A87C19">
          <w:rPr>
            <w:rFonts w:ascii="Times New Roman" w:eastAsia="Times New Roman" w:hAnsi="Times New Roman" w:cs="Times New Roman"/>
            <w:sz w:val="40"/>
            <w:rPrChange w:id="171" w:author="Vidyanidhi Infotech" w:date="2024-02-13T15:00:00Z">
              <w:rPr>
                <w:rFonts w:ascii="Times New Roman" w:eastAsia="Times New Roman" w:hAnsi="Times New Roman" w:cs="Times New Roman"/>
                <w:sz w:val="40"/>
                <w:highlight w:val="yellow"/>
              </w:rPr>
            </w:rPrChange>
          </w:rPr>
          <w:t xml:space="preserve"> details is mailed in PDF format.</w:t>
        </w:r>
      </w:ins>
      <w:ins w:id="172" w:author="Sriram" w:date="2024-02-13T14:33:00Z">
        <w:r w:rsidRPr="00A87C19">
          <w:rPr>
            <w:rFonts w:ascii="Times New Roman" w:eastAsia="Times New Roman" w:hAnsi="Times New Roman" w:cs="Times New Roman"/>
            <w:sz w:val="40"/>
            <w:rPrChange w:id="173" w:author="Vidyanidhi Infotech" w:date="2024-02-13T15:00:00Z">
              <w:rPr>
                <w:rFonts w:ascii="Times New Roman" w:eastAsia="Times New Roman" w:hAnsi="Times New Roman" w:cs="Times New Roman"/>
                <w:sz w:val="40"/>
                <w:highlight w:val="yellow"/>
              </w:rPr>
            </w:rPrChange>
          </w:rPr>
          <w:t xml:space="preserve"> </w:t>
        </w:r>
      </w:ins>
    </w:p>
    <w:p w14:paraId="27722A25" w14:textId="0B861133" w:rsidR="001F1C48" w:rsidRPr="00A87C19" w:rsidDel="00D42C97" w:rsidRDefault="001F1C48" w:rsidP="001F1C48">
      <w:pPr>
        <w:spacing w:after="0" w:line="240" w:lineRule="auto"/>
        <w:rPr>
          <w:del w:id="174" w:author="Vidyanidhi Infotech" w:date="2024-02-13T14:56:00Z"/>
          <w:rFonts w:ascii="Times New Roman" w:eastAsia="Times New Roman" w:hAnsi="Times New Roman" w:cs="Times New Roman"/>
          <w:strike/>
          <w:sz w:val="40"/>
          <w:rPrChange w:id="175" w:author="Vidyanidhi Infotech" w:date="2024-02-13T15:00:00Z">
            <w:rPr>
              <w:del w:id="176" w:author="Vidyanidhi Infotech" w:date="2024-02-13T14:56:00Z"/>
              <w:rFonts w:ascii="Times New Roman" w:eastAsia="Times New Roman" w:hAnsi="Times New Roman" w:cs="Times New Roman"/>
              <w:sz w:val="40"/>
            </w:rPr>
          </w:rPrChange>
        </w:rPr>
      </w:pPr>
      <w:del w:id="177" w:author="Vidyanidhi Infotech" w:date="2024-02-13T14:56:00Z">
        <w:r w:rsidRPr="00A87C19" w:rsidDel="00D42C97">
          <w:rPr>
            <w:rFonts w:ascii="Times New Roman" w:eastAsia="Times New Roman" w:hAnsi="Times New Roman" w:cs="Times New Roman"/>
            <w:strike/>
            <w:sz w:val="40"/>
            <w:rPrChange w:id="178" w:author="Vidyanidhi Infotech" w:date="2024-02-13T15:00:00Z">
              <w:rPr>
                <w:rFonts w:ascii="Times New Roman" w:eastAsia="Times New Roman" w:hAnsi="Times New Roman" w:cs="Times New Roman"/>
                <w:sz w:val="40"/>
                <w:highlight w:val="yellow"/>
              </w:rPr>
            </w:rPrChange>
          </w:rPr>
          <w:delText>designed for Car Leasing Company. The Company’s customers, The Rental car companies will use this system. The website is completely database driven. It provides detailed specification about cars. It allows a user to select a car model, and configure the same to suit their budget and requirements. Based on the configuration an invoice is generated in PDF and emailed to the client.</w:delText>
        </w:r>
        <w:r w:rsidRPr="00A87C19" w:rsidDel="00D42C97">
          <w:rPr>
            <w:rFonts w:ascii="Times New Roman" w:eastAsia="Times New Roman" w:hAnsi="Times New Roman" w:cs="Times New Roman"/>
            <w:strike/>
            <w:sz w:val="40"/>
            <w:rPrChange w:id="179" w:author="Vidyanidhi Infotech" w:date="2024-02-13T15:00:00Z">
              <w:rPr>
                <w:rFonts w:ascii="Times New Roman" w:eastAsia="Times New Roman" w:hAnsi="Times New Roman" w:cs="Times New Roman"/>
                <w:sz w:val="40"/>
              </w:rPr>
            </w:rPrChange>
          </w:rPr>
          <w:delText xml:space="preserve"> </w:delText>
        </w:r>
      </w:del>
    </w:p>
    <w:p w14:paraId="61C796E8" w14:textId="77777777" w:rsidR="001F1C48" w:rsidRPr="00A87C19" w:rsidRDefault="001F1C48" w:rsidP="001F1C48">
      <w:pPr>
        <w:spacing w:after="0" w:line="240" w:lineRule="auto"/>
        <w:rPr>
          <w:rFonts w:ascii="Times New Roman" w:eastAsia="Times New Roman" w:hAnsi="Times New Roman" w:cs="Times New Roman"/>
          <w:sz w:val="40"/>
        </w:rPr>
      </w:pPr>
    </w:p>
    <w:p w14:paraId="40F53316" w14:textId="77777777" w:rsidR="001F1C48" w:rsidRPr="00A87C19" w:rsidRDefault="001F1C48" w:rsidP="001F1C48">
      <w:pPr>
        <w:spacing w:before="100" w:after="100" w:line="288" w:lineRule="auto"/>
        <w:ind w:left="-360" w:firstLine="187"/>
        <w:rPr>
          <w:rFonts w:ascii="Times New Roman" w:eastAsia="Times New Roman" w:hAnsi="Times New Roman" w:cs="Times New Roman"/>
          <w:sz w:val="40"/>
        </w:rPr>
      </w:pPr>
    </w:p>
    <w:p w14:paraId="19B5AB43"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Calibri" w:eastAsia="Calibri" w:hAnsi="Calibri" w:cs="Calibri"/>
          <w:sz w:val="40"/>
        </w:rPr>
        <w:t xml:space="preserve">5 b)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BOOKWORM.COM                                                                      Duration : 1 month</w:t>
      </w:r>
    </w:p>
    <w:p w14:paraId="6977DBC4"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Times New Roman" w:eastAsia="Times New Roman" w:hAnsi="Times New Roman" w:cs="Times New Roman"/>
          <w:b/>
          <w:sz w:val="40"/>
        </w:rPr>
        <w:t xml:space="preserve">        Platform: </w:t>
      </w:r>
      <w:r w:rsidRPr="00A87C19">
        <w:rPr>
          <w:rFonts w:ascii="Times New Roman" w:eastAsia="Times New Roman" w:hAnsi="Times New Roman" w:cs="Times New Roman"/>
          <w:sz w:val="40"/>
        </w:rPr>
        <w:t xml:space="preserve">Jakarta EE, MS.net, Node JS and React </w:t>
      </w:r>
      <w:proofErr w:type="spellStart"/>
      <w:r w:rsidRPr="00A87C19">
        <w:rPr>
          <w:rFonts w:ascii="Times New Roman" w:eastAsia="Times New Roman" w:hAnsi="Times New Roman" w:cs="Times New Roman"/>
          <w:sz w:val="40"/>
        </w:rPr>
        <w:t>Js</w:t>
      </w:r>
      <w:proofErr w:type="spellEnd"/>
    </w:p>
    <w:p w14:paraId="3636D169" w14:textId="0EA98D54" w:rsidR="001F1C48" w:rsidRPr="00A87C19" w:rsidRDefault="001F1C48" w:rsidP="001F1C48">
      <w:pPr>
        <w:spacing w:after="0" w:line="240" w:lineRule="auto"/>
        <w:rPr>
          <w:rFonts w:ascii="Times New Roman" w:eastAsia="Times New Roman" w:hAnsi="Times New Roman" w:cs="Times New Roman"/>
          <w:sz w:val="40"/>
        </w:rPr>
      </w:pPr>
      <w:r w:rsidRPr="00A87C19">
        <w:rPr>
          <w:rFonts w:ascii="Times New Roman" w:eastAsia="Times New Roman" w:hAnsi="Times New Roman" w:cs="Times New Roman"/>
          <w:sz w:val="36"/>
        </w:rPr>
        <w:t xml:space="preserve">A </w:t>
      </w:r>
      <w:proofErr w:type="gramStart"/>
      <w:r w:rsidRPr="00A87C19">
        <w:rPr>
          <w:rFonts w:ascii="Times New Roman" w:eastAsia="Times New Roman" w:hAnsi="Times New Roman" w:cs="Times New Roman"/>
          <w:sz w:val="36"/>
        </w:rPr>
        <w:t>web based</w:t>
      </w:r>
      <w:proofErr w:type="gramEnd"/>
      <w:r w:rsidRPr="00A87C19">
        <w:rPr>
          <w:rFonts w:ascii="Times New Roman" w:eastAsia="Times New Roman" w:hAnsi="Times New Roman" w:cs="Times New Roman"/>
          <w:sz w:val="36"/>
        </w:rPr>
        <w:t xml:space="preserve"> system developed using </w:t>
      </w:r>
      <w:proofErr w:type="spellStart"/>
      <w:r w:rsidRPr="00A87C19">
        <w:rPr>
          <w:rFonts w:ascii="Times New Roman" w:eastAsia="Times New Roman" w:hAnsi="Times New Roman" w:cs="Times New Roman"/>
          <w:sz w:val="36"/>
        </w:rPr>
        <w:t>ReactJs</w:t>
      </w:r>
      <w:proofErr w:type="spellEnd"/>
      <w:r w:rsidRPr="00A87C19">
        <w:rPr>
          <w:rFonts w:ascii="Times New Roman" w:eastAsia="Times New Roman" w:hAnsi="Times New Roman" w:cs="Times New Roman"/>
          <w:sz w:val="36"/>
        </w:rPr>
        <w:t xml:space="preserve">, </w:t>
      </w:r>
      <w:r w:rsidRPr="00A87C19">
        <w:rPr>
          <w:rFonts w:ascii="Times New Roman" w:eastAsia="Times New Roman" w:hAnsi="Times New Roman" w:cs="Times New Roman"/>
          <w:sz w:val="40"/>
        </w:rPr>
        <w:t>Spring 6, Maven 3, Spring boot 3, REST API, MySQL</w:t>
      </w:r>
      <w:del w:id="180" w:author="Vidyanidhi Infotech" w:date="2024-02-13T14:59:00Z">
        <w:r w:rsidRPr="00A87C19" w:rsidDel="00A87C19">
          <w:rPr>
            <w:rFonts w:ascii="Times New Roman" w:eastAsia="Times New Roman" w:hAnsi="Times New Roman" w:cs="Times New Roman"/>
            <w:sz w:val="40"/>
          </w:rPr>
          <w:delText xml:space="preserve"> </w:delText>
        </w:r>
      </w:del>
      <w:r w:rsidRPr="00A87C19">
        <w:rPr>
          <w:rFonts w:ascii="Times New Roman" w:eastAsia="Times New Roman" w:hAnsi="Times New Roman" w:cs="Times New Roman"/>
          <w:sz w:val="40"/>
        </w:rPr>
        <w:t>8, JPA,</w:t>
      </w:r>
      <w:r w:rsidR="00134D01" w:rsidRPr="00A87C19">
        <w:rPr>
          <w:rFonts w:ascii="Times New Roman" w:eastAsia="Times New Roman" w:hAnsi="Times New Roman" w:cs="Times New Roman"/>
          <w:sz w:val="40"/>
        </w:rPr>
        <w:t xml:space="preserve"> Docker,</w:t>
      </w:r>
      <w:r w:rsidR="00C47C81" w:rsidRPr="00A87C19">
        <w:rPr>
          <w:rFonts w:ascii="Times New Roman" w:eastAsia="Times New Roman" w:hAnsi="Times New Roman" w:cs="Times New Roman"/>
          <w:sz w:val="40"/>
        </w:rPr>
        <w:t xml:space="preserve"> JWT,</w:t>
      </w:r>
      <w:r w:rsidRPr="00A87C19">
        <w:rPr>
          <w:rFonts w:ascii="Times New Roman" w:eastAsia="Times New Roman" w:hAnsi="Times New Roman" w:cs="Times New Roman"/>
          <w:sz w:val="40"/>
        </w:rPr>
        <w:t xml:space="preserve"> </w:t>
      </w:r>
      <w:del w:id="181" w:author="Vidyanidhi Infotech" w:date="2024-02-13T14:59:00Z">
        <w:r w:rsidRPr="00A87C19" w:rsidDel="00A87C19">
          <w:rPr>
            <w:rFonts w:ascii="Times New Roman" w:eastAsia="Times New Roman" w:hAnsi="Times New Roman" w:cs="Times New Roman"/>
            <w:sz w:val="36"/>
          </w:rPr>
          <w:delText xml:space="preserve"> </w:delText>
        </w:r>
      </w:del>
      <w:proofErr w:type="spellStart"/>
      <w:r w:rsidRPr="00A87C19">
        <w:rPr>
          <w:rFonts w:ascii="Times New Roman" w:eastAsia="Times New Roman" w:hAnsi="Times New Roman" w:cs="Times New Roman"/>
          <w:sz w:val="40"/>
        </w:rPr>
        <w:t>DotNet</w:t>
      </w:r>
      <w:proofErr w:type="spellEnd"/>
      <w:r w:rsidRPr="00A87C19">
        <w:rPr>
          <w:rFonts w:ascii="Times New Roman" w:eastAsia="Times New Roman" w:hAnsi="Times New Roman" w:cs="Times New Roman"/>
          <w:sz w:val="40"/>
        </w:rPr>
        <w:t xml:space="preserve"> Web API Core, SQL Server, Entity Core,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xml:space="preserve">- </w:t>
      </w:r>
      <w:r w:rsidRPr="00A87C19">
        <w:rPr>
          <w:rFonts w:ascii="Calibri" w:eastAsia="Calibri" w:hAnsi="Calibri" w:cs="Calibri"/>
          <w:sz w:val="36"/>
          <w:rPrChange w:id="182" w:author="Vidyanidhi Infotech" w:date="2024-02-13T15:00:00Z">
            <w:rPr>
              <w:rFonts w:ascii="Calibri" w:eastAsia="Calibri" w:hAnsi="Calibri" w:cs="Calibri"/>
              <w:sz w:val="36"/>
              <w:highlight w:val="yellow"/>
            </w:rPr>
          </w:rPrChange>
        </w:rPr>
        <w:t>Bookworm aims to set up virtual bookshop that also have library</w:t>
      </w:r>
      <w:ins w:id="183" w:author="Sriram" w:date="2024-02-13T14:38:00Z">
        <w:r w:rsidR="00AA3D31" w:rsidRPr="00A87C19">
          <w:rPr>
            <w:rFonts w:ascii="Calibri" w:eastAsia="Calibri" w:hAnsi="Calibri" w:cs="Calibri"/>
            <w:sz w:val="36"/>
            <w:rPrChange w:id="184" w:author="Vidyanidhi Infotech" w:date="2024-02-13T15:00:00Z">
              <w:rPr>
                <w:rFonts w:ascii="Calibri" w:eastAsia="Calibri" w:hAnsi="Calibri" w:cs="Calibri"/>
                <w:sz w:val="36"/>
                <w:highlight w:val="yellow"/>
              </w:rPr>
            </w:rPrChange>
          </w:rPr>
          <w:t xml:space="preserve"> &amp; renting</w:t>
        </w:r>
      </w:ins>
      <w:r w:rsidRPr="00A87C19">
        <w:rPr>
          <w:rFonts w:ascii="Calibri" w:eastAsia="Calibri" w:hAnsi="Calibri" w:cs="Calibri"/>
          <w:sz w:val="36"/>
          <w:rPrChange w:id="185" w:author="Vidyanidhi Infotech" w:date="2024-02-13T15:00:00Z">
            <w:rPr>
              <w:rFonts w:ascii="Calibri" w:eastAsia="Calibri" w:hAnsi="Calibri" w:cs="Calibri"/>
              <w:sz w:val="36"/>
              <w:highlight w:val="yellow"/>
            </w:rPr>
          </w:rPrChange>
        </w:rPr>
        <w:t xml:space="preserve"> facility</w:t>
      </w:r>
      <w:ins w:id="186" w:author="Sriram" w:date="2024-02-13T14:38:00Z">
        <w:r w:rsidR="00AA3D31" w:rsidRPr="00A87C19">
          <w:rPr>
            <w:rFonts w:ascii="Calibri" w:eastAsia="Calibri" w:hAnsi="Calibri" w:cs="Calibri"/>
            <w:sz w:val="36"/>
            <w:rPrChange w:id="187" w:author="Vidyanidhi Infotech" w:date="2024-02-13T15:00:00Z">
              <w:rPr>
                <w:rFonts w:ascii="Calibri" w:eastAsia="Calibri" w:hAnsi="Calibri" w:cs="Calibri"/>
                <w:sz w:val="36"/>
                <w:highlight w:val="yellow"/>
              </w:rPr>
            </w:rPrChange>
          </w:rPr>
          <w:t>.</w:t>
        </w:r>
      </w:ins>
      <w:r w:rsidRPr="00A87C19">
        <w:rPr>
          <w:rFonts w:ascii="Calibri" w:eastAsia="Calibri" w:hAnsi="Calibri" w:cs="Calibri"/>
          <w:sz w:val="36"/>
          <w:rPrChange w:id="188" w:author="Vidyanidhi Infotech" w:date="2024-02-13T15:00:00Z">
            <w:rPr>
              <w:rFonts w:ascii="Calibri" w:eastAsia="Calibri" w:hAnsi="Calibri" w:cs="Calibri"/>
              <w:sz w:val="36"/>
              <w:highlight w:val="yellow"/>
            </w:rPr>
          </w:rPrChange>
        </w:rPr>
        <w:t xml:space="preserve"> </w:t>
      </w:r>
      <w:del w:id="189" w:author="Sriram" w:date="2024-02-13T14:38:00Z">
        <w:r w:rsidRPr="00A87C19" w:rsidDel="00AA3D31">
          <w:rPr>
            <w:rFonts w:ascii="Calibri" w:eastAsia="Calibri" w:hAnsi="Calibri" w:cs="Calibri"/>
            <w:sz w:val="36"/>
            <w:rPrChange w:id="190" w:author="Vidyanidhi Infotech" w:date="2024-02-13T15:00:00Z">
              <w:rPr>
                <w:rFonts w:ascii="Calibri" w:eastAsia="Calibri" w:hAnsi="Calibri" w:cs="Calibri"/>
                <w:sz w:val="36"/>
                <w:highlight w:val="yellow"/>
              </w:rPr>
            </w:rPrChange>
          </w:rPr>
          <w:delText>and i</w:delText>
        </w:r>
      </w:del>
      <w:ins w:id="191" w:author="Sriram" w:date="2024-02-13T14:38:00Z">
        <w:r w:rsidR="00AA3D31" w:rsidRPr="00A87C19">
          <w:rPr>
            <w:rFonts w:ascii="Calibri" w:eastAsia="Calibri" w:hAnsi="Calibri" w:cs="Calibri"/>
            <w:sz w:val="36"/>
            <w:rPrChange w:id="192" w:author="Vidyanidhi Infotech" w:date="2024-02-13T15:00:00Z">
              <w:rPr>
                <w:rFonts w:ascii="Calibri" w:eastAsia="Calibri" w:hAnsi="Calibri" w:cs="Calibri"/>
                <w:sz w:val="36"/>
                <w:highlight w:val="yellow"/>
              </w:rPr>
            </w:rPrChange>
          </w:rPr>
          <w:t>I</w:t>
        </w:r>
      </w:ins>
      <w:r w:rsidRPr="00A87C19">
        <w:rPr>
          <w:rFonts w:ascii="Calibri" w:eastAsia="Calibri" w:hAnsi="Calibri" w:cs="Calibri"/>
          <w:sz w:val="36"/>
          <w:rPrChange w:id="193" w:author="Vidyanidhi Infotech" w:date="2024-02-13T15:00:00Z">
            <w:rPr>
              <w:rFonts w:ascii="Calibri" w:eastAsia="Calibri" w:hAnsi="Calibri" w:cs="Calibri"/>
              <w:sz w:val="36"/>
              <w:highlight w:val="yellow"/>
            </w:rPr>
          </w:rPrChange>
        </w:rPr>
        <w:t xml:space="preserve">t will allow users to purchase, rent and / or lend eBooks, Audiobooks and Videos. </w:t>
      </w:r>
      <w:ins w:id="194" w:author="Sriram" w:date="2024-02-13T14:39:00Z">
        <w:r w:rsidR="00AA3D31" w:rsidRPr="00A87C19">
          <w:rPr>
            <w:rFonts w:ascii="Calibri" w:eastAsia="Calibri" w:hAnsi="Calibri" w:cs="Calibri"/>
            <w:sz w:val="36"/>
            <w:rPrChange w:id="195" w:author="Vidyanidhi Infotech" w:date="2024-02-13T15:00:00Z">
              <w:rPr>
                <w:rFonts w:ascii="Calibri" w:eastAsia="Calibri" w:hAnsi="Calibri" w:cs="Calibri"/>
                <w:sz w:val="36"/>
                <w:highlight w:val="yellow"/>
              </w:rPr>
            </w:rPrChange>
          </w:rPr>
          <w:t xml:space="preserve">With each successful </w:t>
        </w:r>
        <w:del w:id="196" w:author="Vidyanidhi Infotech" w:date="2024-02-13T14:56:00Z">
          <w:r w:rsidR="00AA3D31" w:rsidRPr="00A87C19" w:rsidDel="00D42C97">
            <w:rPr>
              <w:rFonts w:ascii="Calibri" w:eastAsia="Calibri" w:hAnsi="Calibri" w:cs="Calibri"/>
              <w:sz w:val="36"/>
              <w:rPrChange w:id="197" w:author="Vidyanidhi Infotech" w:date="2024-02-13T15:00:00Z">
                <w:rPr>
                  <w:rFonts w:ascii="Calibri" w:eastAsia="Calibri" w:hAnsi="Calibri" w:cs="Calibri"/>
                  <w:sz w:val="36"/>
                  <w:highlight w:val="yellow"/>
                </w:rPr>
              </w:rPrChange>
            </w:rPr>
            <w:delText>taransaction</w:delText>
          </w:r>
        </w:del>
      </w:ins>
      <w:ins w:id="198" w:author="Vidyanidhi Infotech" w:date="2024-02-13T14:56:00Z">
        <w:r w:rsidR="00D42C97" w:rsidRPr="00A87C19">
          <w:rPr>
            <w:rFonts w:ascii="Calibri" w:eastAsia="Calibri" w:hAnsi="Calibri" w:cs="Calibri"/>
            <w:sz w:val="36"/>
            <w:rPrChange w:id="199" w:author="Vidyanidhi Infotech" w:date="2024-02-13T15:00:00Z">
              <w:rPr>
                <w:rFonts w:ascii="Calibri" w:eastAsia="Calibri" w:hAnsi="Calibri" w:cs="Calibri"/>
                <w:sz w:val="36"/>
                <w:highlight w:val="yellow"/>
              </w:rPr>
            </w:rPrChange>
          </w:rPr>
          <w:t>transaction</w:t>
        </w:r>
      </w:ins>
      <w:ins w:id="200" w:author="Sriram" w:date="2024-02-13T14:39:00Z">
        <w:r w:rsidR="00AA3D31" w:rsidRPr="00A87C19">
          <w:rPr>
            <w:rFonts w:ascii="Calibri" w:eastAsia="Calibri" w:hAnsi="Calibri" w:cs="Calibri"/>
            <w:sz w:val="36"/>
            <w:rPrChange w:id="201" w:author="Vidyanidhi Infotech" w:date="2024-02-13T15:00:00Z">
              <w:rPr>
                <w:rFonts w:ascii="Calibri" w:eastAsia="Calibri" w:hAnsi="Calibri" w:cs="Calibri"/>
                <w:sz w:val="36"/>
                <w:highlight w:val="yellow"/>
              </w:rPr>
            </w:rPrChange>
          </w:rPr>
          <w:t xml:space="preserve">, system calculates and maintain the account of royalty </w:t>
        </w:r>
      </w:ins>
      <w:ins w:id="202" w:author="Sriram" w:date="2024-02-13T14:40:00Z">
        <w:del w:id="203" w:author="Vidyanidhi Infotech" w:date="2024-02-13T14:56:00Z">
          <w:r w:rsidR="00AA3D31" w:rsidRPr="00A87C19" w:rsidDel="00D42C97">
            <w:rPr>
              <w:rFonts w:ascii="Calibri" w:eastAsia="Calibri" w:hAnsi="Calibri" w:cs="Calibri"/>
              <w:sz w:val="36"/>
              <w:rPrChange w:id="204" w:author="Vidyanidhi Infotech" w:date="2024-02-13T15:00:00Z">
                <w:rPr>
                  <w:rFonts w:ascii="Calibri" w:eastAsia="Calibri" w:hAnsi="Calibri" w:cs="Calibri"/>
                  <w:sz w:val="36"/>
                  <w:highlight w:val="yellow"/>
                </w:rPr>
              </w:rPrChange>
            </w:rPr>
            <w:delText>earened</w:delText>
          </w:r>
        </w:del>
      </w:ins>
      <w:ins w:id="205" w:author="Vidyanidhi Infotech" w:date="2024-02-13T14:56:00Z">
        <w:r w:rsidR="00D42C97" w:rsidRPr="00A87C19">
          <w:rPr>
            <w:rFonts w:ascii="Calibri" w:eastAsia="Calibri" w:hAnsi="Calibri" w:cs="Calibri"/>
            <w:sz w:val="36"/>
            <w:rPrChange w:id="206" w:author="Vidyanidhi Infotech" w:date="2024-02-13T15:00:00Z">
              <w:rPr>
                <w:rFonts w:ascii="Calibri" w:eastAsia="Calibri" w:hAnsi="Calibri" w:cs="Calibri"/>
                <w:sz w:val="36"/>
                <w:highlight w:val="yellow"/>
              </w:rPr>
            </w:rPrChange>
          </w:rPr>
          <w:t>earned</w:t>
        </w:r>
      </w:ins>
      <w:ins w:id="207" w:author="Sriram" w:date="2024-02-13T14:40:00Z">
        <w:r w:rsidR="00AA3D31" w:rsidRPr="00A87C19">
          <w:rPr>
            <w:rFonts w:ascii="Calibri" w:eastAsia="Calibri" w:hAnsi="Calibri" w:cs="Calibri"/>
            <w:sz w:val="36"/>
            <w:rPrChange w:id="208" w:author="Vidyanidhi Infotech" w:date="2024-02-13T15:00:00Z">
              <w:rPr>
                <w:rFonts w:ascii="Calibri" w:eastAsia="Calibri" w:hAnsi="Calibri" w:cs="Calibri"/>
                <w:sz w:val="36"/>
                <w:highlight w:val="yellow"/>
              </w:rPr>
            </w:rPrChange>
          </w:rPr>
          <w:t xml:space="preserve"> by each </w:t>
        </w:r>
        <w:del w:id="209" w:author="Vidyanidhi Infotech" w:date="2024-02-13T14:56:00Z">
          <w:r w:rsidR="00AA3D31" w:rsidRPr="00A87C19" w:rsidDel="00D42C97">
            <w:rPr>
              <w:rFonts w:ascii="Calibri" w:eastAsia="Calibri" w:hAnsi="Calibri" w:cs="Calibri"/>
              <w:sz w:val="36"/>
              <w:rPrChange w:id="210" w:author="Vidyanidhi Infotech" w:date="2024-02-13T15:00:00Z">
                <w:rPr>
                  <w:rFonts w:ascii="Calibri" w:eastAsia="Calibri" w:hAnsi="Calibri" w:cs="Calibri"/>
                  <w:sz w:val="36"/>
                  <w:highlight w:val="yellow"/>
                </w:rPr>
              </w:rPrChange>
            </w:rPr>
            <w:delText>benificiary</w:delText>
          </w:r>
        </w:del>
      </w:ins>
      <w:ins w:id="211" w:author="Vidyanidhi Infotech" w:date="2024-02-13T14:56:00Z">
        <w:r w:rsidR="00D42C97" w:rsidRPr="00A87C19">
          <w:rPr>
            <w:rFonts w:ascii="Calibri" w:eastAsia="Calibri" w:hAnsi="Calibri" w:cs="Calibri"/>
            <w:sz w:val="36"/>
            <w:rPrChange w:id="212" w:author="Vidyanidhi Infotech" w:date="2024-02-13T15:00:00Z">
              <w:rPr>
                <w:rFonts w:ascii="Calibri" w:eastAsia="Calibri" w:hAnsi="Calibri" w:cs="Calibri"/>
                <w:sz w:val="36"/>
                <w:highlight w:val="yellow"/>
              </w:rPr>
            </w:rPrChange>
          </w:rPr>
          <w:t>beneficiary</w:t>
        </w:r>
      </w:ins>
      <w:ins w:id="213" w:author="Sriram" w:date="2024-02-13T14:40:00Z">
        <w:r w:rsidR="00AA3D31" w:rsidRPr="00A87C19">
          <w:rPr>
            <w:rFonts w:ascii="Calibri" w:eastAsia="Calibri" w:hAnsi="Calibri" w:cs="Calibri"/>
            <w:sz w:val="36"/>
            <w:rPrChange w:id="214" w:author="Vidyanidhi Infotech" w:date="2024-02-13T15:00:00Z">
              <w:rPr>
                <w:rFonts w:ascii="Calibri" w:eastAsia="Calibri" w:hAnsi="Calibri" w:cs="Calibri"/>
                <w:sz w:val="36"/>
                <w:highlight w:val="yellow"/>
              </w:rPr>
            </w:rPrChange>
          </w:rPr>
          <w:t xml:space="preserve">. </w:t>
        </w:r>
      </w:ins>
      <w:proofErr w:type="spellStart"/>
      <w:ins w:id="215" w:author="Vidyanidhi Infotech" w:date="2024-02-13T14:59:00Z">
        <w:r w:rsidR="00A87C19" w:rsidRPr="00A87C19">
          <w:rPr>
            <w:rFonts w:ascii="Calibri" w:eastAsia="Calibri" w:hAnsi="Calibri" w:cs="Calibri"/>
            <w:sz w:val="36"/>
            <w:rPrChange w:id="216" w:author="Vidyanidhi Infotech" w:date="2024-02-13T15:00:00Z">
              <w:rPr>
                <w:rFonts w:ascii="Calibri" w:eastAsia="Calibri" w:hAnsi="Calibri" w:cs="Calibri"/>
                <w:sz w:val="36"/>
                <w:highlight w:val="yellow"/>
              </w:rPr>
            </w:rPrChange>
          </w:rPr>
          <w:t>g</w:t>
        </w:r>
      </w:ins>
      <w:del w:id="217" w:author="Vidyanidhi Infotech" w:date="2024-02-13T14:58:00Z">
        <w:r w:rsidRPr="00A87C19" w:rsidDel="00D42C97">
          <w:rPr>
            <w:rFonts w:ascii="Calibri" w:eastAsia="Calibri" w:hAnsi="Calibri" w:cs="Calibri"/>
            <w:sz w:val="36"/>
            <w:rPrChange w:id="218" w:author="Vidyanidhi Infotech" w:date="2024-02-13T15:00:00Z">
              <w:rPr>
                <w:rFonts w:ascii="Calibri" w:eastAsia="Calibri" w:hAnsi="Calibri" w:cs="Calibri"/>
                <w:sz w:val="36"/>
                <w:highlight w:val="yellow"/>
              </w:rPr>
            </w:rPrChange>
          </w:rPr>
          <w:delText xml:space="preserve">All content is in digital form and hence delivered instantly by adding products. </w:delText>
        </w:r>
      </w:del>
      <w:r w:rsidRPr="00A87C19">
        <w:rPr>
          <w:rFonts w:ascii="Calibri" w:eastAsia="Calibri" w:hAnsi="Calibri" w:cs="Calibri"/>
          <w:sz w:val="36"/>
          <w:rPrChange w:id="219" w:author="Vidyanidhi Infotech" w:date="2024-02-13T15:00:00Z">
            <w:rPr>
              <w:rFonts w:ascii="Calibri" w:eastAsia="Calibri" w:hAnsi="Calibri" w:cs="Calibri"/>
              <w:sz w:val="36"/>
              <w:highlight w:val="yellow"/>
            </w:rPr>
          </w:rPrChange>
        </w:rPr>
        <w:t>User</w:t>
      </w:r>
      <w:proofErr w:type="spellEnd"/>
      <w:r w:rsidRPr="00A87C19">
        <w:rPr>
          <w:rFonts w:ascii="Calibri" w:eastAsia="Calibri" w:hAnsi="Calibri" w:cs="Calibri"/>
          <w:sz w:val="36"/>
          <w:rPrChange w:id="220" w:author="Vidyanidhi Infotech" w:date="2024-02-13T15:00:00Z">
            <w:rPr>
              <w:rFonts w:ascii="Calibri" w:eastAsia="Calibri" w:hAnsi="Calibri" w:cs="Calibri"/>
              <w:sz w:val="36"/>
              <w:highlight w:val="yellow"/>
            </w:rPr>
          </w:rPrChange>
        </w:rPr>
        <w:t xml:space="preserve"> can access these products from “My Shelf” and read eBooks or play audiobooks or video. </w:t>
      </w:r>
      <w:del w:id="221" w:author="Sriram" w:date="2024-02-13T14:42:00Z">
        <w:r w:rsidRPr="00A87C19" w:rsidDel="00AA3D31">
          <w:rPr>
            <w:rFonts w:ascii="Calibri" w:eastAsia="Calibri" w:hAnsi="Calibri" w:cs="Calibri"/>
            <w:sz w:val="36"/>
            <w:rPrChange w:id="222" w:author="Vidyanidhi Infotech" w:date="2024-02-13T15:00:00Z">
              <w:rPr>
                <w:rFonts w:ascii="Calibri" w:eastAsia="Calibri" w:hAnsi="Calibri" w:cs="Calibri"/>
                <w:sz w:val="36"/>
                <w:highlight w:val="yellow"/>
              </w:rPr>
            </w:rPrChange>
          </w:rPr>
          <w:delText>Purchased products are remain in My Shelf forever, however a</w:delText>
        </w:r>
      </w:del>
      <w:ins w:id="223" w:author="Sriram" w:date="2024-02-13T14:42:00Z">
        <w:r w:rsidR="00AA3D31" w:rsidRPr="00A87C19">
          <w:rPr>
            <w:rFonts w:ascii="Calibri" w:eastAsia="Calibri" w:hAnsi="Calibri" w:cs="Calibri"/>
            <w:sz w:val="36"/>
            <w:rPrChange w:id="224" w:author="Vidyanidhi Infotech" w:date="2024-02-13T15:00:00Z">
              <w:rPr>
                <w:rFonts w:ascii="Calibri" w:eastAsia="Calibri" w:hAnsi="Calibri" w:cs="Calibri"/>
                <w:sz w:val="36"/>
                <w:highlight w:val="yellow"/>
              </w:rPr>
            </w:rPrChange>
          </w:rPr>
          <w:t>A</w:t>
        </w:r>
      </w:ins>
      <w:r w:rsidRPr="00A87C19">
        <w:rPr>
          <w:rFonts w:ascii="Calibri" w:eastAsia="Calibri" w:hAnsi="Calibri" w:cs="Calibri"/>
          <w:sz w:val="36"/>
          <w:rPrChange w:id="225" w:author="Vidyanidhi Infotech" w:date="2024-02-13T15:00:00Z">
            <w:rPr>
              <w:rFonts w:ascii="Calibri" w:eastAsia="Calibri" w:hAnsi="Calibri" w:cs="Calibri"/>
              <w:sz w:val="36"/>
              <w:highlight w:val="yellow"/>
            </w:rPr>
          </w:rPrChange>
        </w:rPr>
        <w:t xml:space="preserve">ll rented or lent products are deleted </w:t>
      </w:r>
      <w:ins w:id="226" w:author="Sriram" w:date="2024-02-13T14:42:00Z">
        <w:r w:rsidR="00AA3D31" w:rsidRPr="00A87C19">
          <w:rPr>
            <w:rFonts w:ascii="Calibri" w:eastAsia="Calibri" w:hAnsi="Calibri" w:cs="Calibri"/>
            <w:sz w:val="36"/>
            <w:rPrChange w:id="227" w:author="Vidyanidhi Infotech" w:date="2024-02-13T15:00:00Z">
              <w:rPr>
                <w:rFonts w:ascii="Calibri" w:eastAsia="Calibri" w:hAnsi="Calibri" w:cs="Calibri"/>
                <w:sz w:val="36"/>
                <w:highlight w:val="yellow"/>
              </w:rPr>
            </w:rPrChange>
          </w:rPr>
          <w:t xml:space="preserve">from My shelf </w:t>
        </w:r>
      </w:ins>
      <w:r w:rsidRPr="00A87C19">
        <w:rPr>
          <w:rFonts w:ascii="Calibri" w:eastAsia="Calibri" w:hAnsi="Calibri" w:cs="Calibri"/>
          <w:sz w:val="36"/>
          <w:rPrChange w:id="228" w:author="Vidyanidhi Infotech" w:date="2024-02-13T15:00:00Z">
            <w:rPr>
              <w:rFonts w:ascii="Calibri" w:eastAsia="Calibri" w:hAnsi="Calibri" w:cs="Calibri"/>
              <w:sz w:val="36"/>
              <w:highlight w:val="yellow"/>
            </w:rPr>
          </w:rPrChange>
        </w:rPr>
        <w:t>after validity perio</w:t>
      </w:r>
      <w:ins w:id="229" w:author="Sriram" w:date="2024-02-13T14:40:00Z">
        <w:r w:rsidR="00AA3D31" w:rsidRPr="00A87C19">
          <w:rPr>
            <w:rFonts w:ascii="Calibri" w:eastAsia="Calibri" w:hAnsi="Calibri" w:cs="Calibri"/>
            <w:sz w:val="36"/>
            <w:rPrChange w:id="230" w:author="Vidyanidhi Infotech" w:date="2024-02-13T15:00:00Z">
              <w:rPr>
                <w:rFonts w:ascii="Calibri" w:eastAsia="Calibri" w:hAnsi="Calibri" w:cs="Calibri"/>
                <w:sz w:val="36"/>
                <w:highlight w:val="yellow"/>
              </w:rPr>
            </w:rPrChange>
          </w:rPr>
          <w:t>d</w:t>
        </w:r>
      </w:ins>
      <w:ins w:id="231" w:author="Sriram" w:date="2024-02-13T14:41:00Z">
        <w:r w:rsidR="00AA3D31" w:rsidRPr="00A87C19">
          <w:rPr>
            <w:rFonts w:ascii="Calibri" w:eastAsia="Calibri" w:hAnsi="Calibri" w:cs="Calibri"/>
            <w:sz w:val="36"/>
            <w:rPrChange w:id="232" w:author="Vidyanidhi Infotech" w:date="2024-02-13T15:00:00Z">
              <w:rPr>
                <w:rFonts w:ascii="Calibri" w:eastAsia="Calibri" w:hAnsi="Calibri" w:cs="Calibri"/>
                <w:sz w:val="36"/>
                <w:highlight w:val="yellow"/>
              </w:rPr>
            </w:rPrChange>
          </w:rPr>
          <w:t>. The system is database driven and easy to maintain.</w:t>
        </w:r>
      </w:ins>
      <w:del w:id="233" w:author="Sriram" w:date="2024-02-13T14:41:00Z">
        <w:r w:rsidRPr="00A87C19" w:rsidDel="00AA3D31">
          <w:rPr>
            <w:rFonts w:ascii="Calibri" w:eastAsia="Calibri" w:hAnsi="Calibri" w:cs="Calibri"/>
            <w:sz w:val="36"/>
            <w:rPrChange w:id="234" w:author="Vidyanidhi Infotech" w:date="2024-02-13T15:00:00Z">
              <w:rPr>
                <w:rFonts w:ascii="Calibri" w:eastAsia="Calibri" w:hAnsi="Calibri" w:cs="Calibri"/>
                <w:sz w:val="36"/>
                <w:highlight w:val="yellow"/>
              </w:rPr>
            </w:rPrChange>
          </w:rPr>
          <w:delText>d</w:delText>
        </w:r>
      </w:del>
      <w:del w:id="235" w:author="Sriram" w:date="2024-02-13T14:40:00Z">
        <w:r w:rsidRPr="00A87C19" w:rsidDel="00AA3D31">
          <w:rPr>
            <w:rFonts w:ascii="Calibri" w:eastAsia="Calibri" w:hAnsi="Calibri" w:cs="Calibri"/>
            <w:sz w:val="36"/>
          </w:rPr>
          <w:delText xml:space="preserve">. </w:delText>
        </w:r>
      </w:del>
    </w:p>
    <w:p w14:paraId="700C6F80" w14:textId="77777777" w:rsidR="001F1C48" w:rsidRPr="00A87C19" w:rsidRDefault="001F1C48" w:rsidP="001F1C48">
      <w:pPr>
        <w:jc w:val="both"/>
        <w:rPr>
          <w:rFonts w:ascii="Calibri" w:eastAsia="Calibri" w:hAnsi="Calibri" w:cs="Calibri"/>
          <w:sz w:val="40"/>
        </w:rPr>
      </w:pPr>
    </w:p>
    <w:p w14:paraId="281E70D8" w14:textId="77777777" w:rsidR="001F1C48" w:rsidRPr="00A87C19" w:rsidRDefault="001F1C48" w:rsidP="001F1C48">
      <w:pPr>
        <w:jc w:val="both"/>
        <w:rPr>
          <w:rFonts w:ascii="Calibri" w:eastAsia="Calibri" w:hAnsi="Calibri" w:cs="Calibri"/>
          <w:sz w:val="40"/>
        </w:rPr>
      </w:pPr>
    </w:p>
    <w:p w14:paraId="32DBE550" w14:textId="77777777" w:rsidR="001F1C48" w:rsidRPr="00A87C19" w:rsidRDefault="001F1C48" w:rsidP="001F1C48">
      <w:pPr>
        <w:spacing w:after="0" w:line="240" w:lineRule="auto"/>
        <w:rPr>
          <w:rFonts w:ascii="Times New Roman" w:eastAsia="Times New Roman" w:hAnsi="Times New Roman" w:cs="Times New Roman"/>
          <w:b/>
          <w:sz w:val="40"/>
        </w:rPr>
      </w:pPr>
      <w:r w:rsidRPr="00A87C19">
        <w:rPr>
          <w:rFonts w:ascii="Calibri" w:eastAsia="Calibri" w:hAnsi="Calibri" w:cs="Calibri"/>
          <w:sz w:val="40"/>
        </w:rPr>
        <w:t xml:space="preserve">6 b) </w:t>
      </w:r>
      <w:proofErr w:type="gramStart"/>
      <w:r w:rsidRPr="00A87C19">
        <w:rPr>
          <w:rFonts w:ascii="Times New Roman" w:eastAsia="Times New Roman" w:hAnsi="Times New Roman" w:cs="Times New Roman"/>
          <w:b/>
          <w:sz w:val="40"/>
        </w:rPr>
        <w:t>Title :</w:t>
      </w:r>
      <w:proofErr w:type="gramEnd"/>
      <w:r w:rsidRPr="00A87C19">
        <w:rPr>
          <w:rFonts w:ascii="Times New Roman" w:eastAsia="Times New Roman" w:hAnsi="Times New Roman" w:cs="Times New Roman"/>
          <w:b/>
          <w:sz w:val="40"/>
        </w:rPr>
        <w:t xml:space="preserve"> COMPUTERSEEKHO.COM                                                                      Duration : 1 month</w:t>
      </w:r>
    </w:p>
    <w:p w14:paraId="38F8F58B" w14:textId="77777777" w:rsidR="001F1C48" w:rsidRPr="00A87C19" w:rsidRDefault="001F1C48" w:rsidP="001F1C48">
      <w:pPr>
        <w:spacing w:after="0" w:line="240" w:lineRule="auto"/>
        <w:rPr>
          <w:rFonts w:ascii="Times New Roman" w:eastAsia="Times New Roman" w:hAnsi="Times New Roman" w:cs="Times New Roman"/>
          <w:sz w:val="40"/>
        </w:rPr>
      </w:pPr>
      <w:r w:rsidRPr="00A87C19">
        <w:rPr>
          <w:rFonts w:ascii="Times New Roman" w:eastAsia="Times New Roman" w:hAnsi="Times New Roman" w:cs="Times New Roman"/>
          <w:b/>
          <w:sz w:val="40"/>
        </w:rPr>
        <w:t xml:space="preserve">        Platform: </w:t>
      </w:r>
      <w:r w:rsidRPr="00A87C19">
        <w:rPr>
          <w:rFonts w:ascii="Times New Roman" w:eastAsia="Times New Roman" w:hAnsi="Times New Roman" w:cs="Times New Roman"/>
          <w:sz w:val="40"/>
        </w:rPr>
        <w:t xml:space="preserve">Jakarta EE, MS.net, Node JS and React </w:t>
      </w:r>
      <w:proofErr w:type="spellStart"/>
      <w:r w:rsidRPr="00A87C19">
        <w:rPr>
          <w:rFonts w:ascii="Times New Roman" w:eastAsia="Times New Roman" w:hAnsi="Times New Roman" w:cs="Times New Roman"/>
          <w:sz w:val="40"/>
        </w:rPr>
        <w:t>Js</w:t>
      </w:r>
      <w:proofErr w:type="spellEnd"/>
    </w:p>
    <w:p w14:paraId="41F0BA46" w14:textId="77777777" w:rsidR="001F1C48" w:rsidRPr="00A87C19" w:rsidRDefault="001F1C48" w:rsidP="001F1C48">
      <w:pPr>
        <w:spacing w:after="0" w:line="240" w:lineRule="auto"/>
        <w:rPr>
          <w:rFonts w:ascii="Times New Roman" w:eastAsia="Times New Roman" w:hAnsi="Times New Roman" w:cs="Times New Roman"/>
          <w:sz w:val="40"/>
        </w:rPr>
      </w:pPr>
    </w:p>
    <w:p w14:paraId="4B26F508" w14:textId="6E3F3F3C" w:rsidR="001F1C48" w:rsidRPr="00735007" w:rsidRDefault="001F1C48" w:rsidP="001F1C48">
      <w:pPr>
        <w:spacing w:after="0" w:line="240" w:lineRule="auto"/>
        <w:rPr>
          <w:rFonts w:ascii="Times New Roman" w:eastAsia="Times New Roman" w:hAnsi="Times New Roman" w:cs="Times New Roman"/>
          <w:sz w:val="40"/>
        </w:rPr>
      </w:pPr>
      <w:r w:rsidRPr="00A87C19">
        <w:rPr>
          <w:rFonts w:ascii="Times New Roman" w:eastAsia="Times New Roman" w:hAnsi="Times New Roman" w:cs="Times New Roman"/>
          <w:sz w:val="40"/>
        </w:rPr>
        <w:t xml:space="preserve">A web based system developed using React </w:t>
      </w:r>
      <w:proofErr w:type="spell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Spring 6, Maven 3, Spring boot 3, REST API, MySQL 8, JPA,</w:t>
      </w:r>
      <w:r w:rsidR="009825A3" w:rsidRPr="00A87C19">
        <w:rPr>
          <w:rFonts w:ascii="Times New Roman" w:eastAsia="Times New Roman" w:hAnsi="Times New Roman" w:cs="Times New Roman"/>
          <w:sz w:val="40"/>
        </w:rPr>
        <w:t xml:space="preserve"> </w:t>
      </w:r>
      <w:r w:rsidR="003573B4" w:rsidRPr="00A87C19">
        <w:rPr>
          <w:rFonts w:ascii="Times New Roman" w:eastAsia="Times New Roman" w:hAnsi="Times New Roman" w:cs="Times New Roman"/>
          <w:sz w:val="40"/>
        </w:rPr>
        <w:t xml:space="preserve">Docker, </w:t>
      </w:r>
      <w:r w:rsidR="009825A3" w:rsidRPr="00A87C19">
        <w:rPr>
          <w:rFonts w:ascii="Times New Roman" w:eastAsia="Times New Roman" w:hAnsi="Times New Roman" w:cs="Times New Roman"/>
          <w:sz w:val="40"/>
        </w:rPr>
        <w:t>JWT,</w:t>
      </w:r>
      <w:r w:rsidRPr="00A87C19">
        <w:rPr>
          <w:rFonts w:ascii="Times New Roman" w:eastAsia="Times New Roman" w:hAnsi="Times New Roman" w:cs="Times New Roman"/>
          <w:sz w:val="40"/>
        </w:rPr>
        <w:t xml:space="preserve"> </w:t>
      </w:r>
      <w:proofErr w:type="spellStart"/>
      <w:r w:rsidRPr="00A87C19">
        <w:rPr>
          <w:rFonts w:ascii="Times New Roman" w:eastAsia="Times New Roman" w:hAnsi="Times New Roman" w:cs="Times New Roman"/>
          <w:sz w:val="40"/>
        </w:rPr>
        <w:t>DotNet</w:t>
      </w:r>
      <w:proofErr w:type="spellEnd"/>
      <w:r w:rsidRPr="00A87C19">
        <w:rPr>
          <w:rFonts w:ascii="Times New Roman" w:eastAsia="Times New Roman" w:hAnsi="Times New Roman" w:cs="Times New Roman"/>
          <w:sz w:val="40"/>
        </w:rPr>
        <w:t xml:space="preserve"> Web API Core, SQL Server, Entity </w:t>
      </w:r>
      <w:r w:rsidRPr="00A87C19">
        <w:rPr>
          <w:rFonts w:ascii="Times New Roman" w:eastAsia="Times New Roman" w:hAnsi="Times New Roman" w:cs="Times New Roman"/>
          <w:sz w:val="40"/>
        </w:rPr>
        <w:lastRenderedPageBreak/>
        <w:t xml:space="preserve">Core, React </w:t>
      </w:r>
      <w:proofErr w:type="spellStart"/>
      <w:proofErr w:type="gramStart"/>
      <w:r w:rsidRPr="00A87C19">
        <w:rPr>
          <w:rFonts w:ascii="Times New Roman" w:eastAsia="Times New Roman" w:hAnsi="Times New Roman" w:cs="Times New Roman"/>
          <w:sz w:val="40"/>
        </w:rPr>
        <w:t>Js</w:t>
      </w:r>
      <w:proofErr w:type="spellEnd"/>
      <w:r w:rsidRPr="00A87C19">
        <w:rPr>
          <w:rFonts w:ascii="Times New Roman" w:eastAsia="Times New Roman" w:hAnsi="Times New Roman" w:cs="Times New Roman"/>
          <w:sz w:val="40"/>
        </w:rPr>
        <w:t xml:space="preserve"> .</w:t>
      </w:r>
      <w:r w:rsidRPr="00A87C19">
        <w:rPr>
          <w:rFonts w:ascii="Calibri" w:eastAsia="Calibri" w:hAnsi="Calibri" w:cs="Calibri"/>
          <w:sz w:val="40"/>
          <w:rPrChange w:id="236" w:author="Vidyanidhi Infotech" w:date="2024-02-13T15:00:00Z">
            <w:rPr>
              <w:rFonts w:ascii="Calibri" w:eastAsia="Calibri" w:hAnsi="Calibri" w:cs="Calibri"/>
              <w:sz w:val="40"/>
              <w:highlight w:val="yellow"/>
            </w:rPr>
          </w:rPrChange>
        </w:rPr>
        <w:t>This</w:t>
      </w:r>
      <w:proofErr w:type="gramEnd"/>
      <w:r w:rsidRPr="00A87C19">
        <w:rPr>
          <w:rFonts w:ascii="Calibri" w:eastAsia="Calibri" w:hAnsi="Calibri" w:cs="Calibri"/>
          <w:sz w:val="40"/>
          <w:rPrChange w:id="237" w:author="Vidyanidhi Infotech" w:date="2024-02-13T15:00:00Z">
            <w:rPr>
              <w:rFonts w:ascii="Calibri" w:eastAsia="Calibri" w:hAnsi="Calibri" w:cs="Calibri"/>
              <w:sz w:val="40"/>
              <w:highlight w:val="yellow"/>
            </w:rPr>
          </w:rPrChange>
        </w:rPr>
        <w:t xml:space="preserve"> website is developed for a computer institute that conducts various computer courses for all age groups. One part of the System provides information of each course</w:t>
      </w:r>
      <w:ins w:id="238" w:author="Sriram" w:date="2024-02-13T14:42:00Z">
        <w:r w:rsidR="001039F1" w:rsidRPr="00A87C19">
          <w:rPr>
            <w:rFonts w:ascii="Calibri" w:eastAsia="Calibri" w:hAnsi="Calibri" w:cs="Calibri"/>
            <w:sz w:val="40"/>
            <w:rPrChange w:id="239" w:author="Vidyanidhi Infotech" w:date="2024-02-13T15:00:00Z">
              <w:rPr>
                <w:rFonts w:ascii="Calibri" w:eastAsia="Calibri" w:hAnsi="Calibri" w:cs="Calibri"/>
                <w:sz w:val="40"/>
                <w:highlight w:val="yellow"/>
              </w:rPr>
            </w:rPrChange>
          </w:rPr>
          <w:t xml:space="preserve"> on web site</w:t>
        </w:r>
      </w:ins>
      <w:r w:rsidRPr="00A87C19">
        <w:rPr>
          <w:rFonts w:ascii="Calibri" w:eastAsia="Calibri" w:hAnsi="Calibri" w:cs="Calibri"/>
          <w:sz w:val="40"/>
          <w:rPrChange w:id="240" w:author="Vidyanidhi Infotech" w:date="2024-02-13T15:00:00Z">
            <w:rPr>
              <w:rFonts w:ascii="Calibri" w:eastAsia="Calibri" w:hAnsi="Calibri" w:cs="Calibri"/>
              <w:sz w:val="40"/>
              <w:highlight w:val="yellow"/>
            </w:rPr>
          </w:rPrChange>
        </w:rPr>
        <w:t xml:space="preserve"> and other is admin part</w:t>
      </w:r>
      <w:ins w:id="241" w:author="Sriram" w:date="2024-02-13T14:43:00Z">
        <w:r w:rsidR="001039F1" w:rsidRPr="00A87C19">
          <w:rPr>
            <w:rFonts w:ascii="Calibri" w:eastAsia="Calibri" w:hAnsi="Calibri" w:cs="Calibri"/>
            <w:sz w:val="40"/>
            <w:rPrChange w:id="242" w:author="Vidyanidhi Infotech" w:date="2024-02-13T15:00:00Z">
              <w:rPr>
                <w:rFonts w:ascii="Calibri" w:eastAsia="Calibri" w:hAnsi="Calibri" w:cs="Calibri"/>
                <w:sz w:val="40"/>
                <w:highlight w:val="yellow"/>
              </w:rPr>
            </w:rPrChange>
          </w:rPr>
          <w:t xml:space="preserve"> that caters the need of </w:t>
        </w:r>
        <w:del w:id="243" w:author="Vidyanidhi Infotech" w:date="2024-02-13T14:56:00Z">
          <w:r w:rsidR="001039F1" w:rsidRPr="00A87C19" w:rsidDel="00D42C97">
            <w:rPr>
              <w:rFonts w:ascii="Calibri" w:eastAsia="Calibri" w:hAnsi="Calibri" w:cs="Calibri"/>
              <w:sz w:val="40"/>
              <w:rPrChange w:id="244" w:author="Vidyanidhi Infotech" w:date="2024-02-13T15:00:00Z">
                <w:rPr>
                  <w:rFonts w:ascii="Calibri" w:eastAsia="Calibri" w:hAnsi="Calibri" w:cs="Calibri"/>
                  <w:sz w:val="40"/>
                  <w:highlight w:val="yellow"/>
                </w:rPr>
              </w:rPrChange>
            </w:rPr>
            <w:delText>back office</w:delText>
          </w:r>
        </w:del>
      </w:ins>
      <w:ins w:id="245" w:author="Vidyanidhi Infotech" w:date="2024-02-13T14:56:00Z">
        <w:r w:rsidR="00D42C97" w:rsidRPr="00A87C19">
          <w:rPr>
            <w:rFonts w:ascii="Calibri" w:eastAsia="Calibri" w:hAnsi="Calibri" w:cs="Calibri"/>
            <w:sz w:val="40"/>
            <w:rPrChange w:id="246" w:author="Vidyanidhi Infotech" w:date="2024-02-13T15:00:00Z">
              <w:rPr>
                <w:rFonts w:ascii="Calibri" w:eastAsia="Calibri" w:hAnsi="Calibri" w:cs="Calibri"/>
                <w:sz w:val="40"/>
                <w:highlight w:val="yellow"/>
              </w:rPr>
            </w:rPrChange>
          </w:rPr>
          <w:t>back-office</w:t>
        </w:r>
      </w:ins>
      <w:ins w:id="247" w:author="Sriram" w:date="2024-02-13T14:43:00Z">
        <w:r w:rsidR="001039F1" w:rsidRPr="00A87C19">
          <w:rPr>
            <w:rFonts w:ascii="Calibri" w:eastAsia="Calibri" w:hAnsi="Calibri" w:cs="Calibri"/>
            <w:sz w:val="40"/>
            <w:rPrChange w:id="248" w:author="Vidyanidhi Infotech" w:date="2024-02-13T15:00:00Z">
              <w:rPr>
                <w:rFonts w:ascii="Calibri" w:eastAsia="Calibri" w:hAnsi="Calibri" w:cs="Calibri"/>
                <w:sz w:val="40"/>
                <w:highlight w:val="yellow"/>
              </w:rPr>
            </w:rPrChange>
          </w:rPr>
          <w:t xml:space="preserve"> staff for Enquiry, Follow-up, and Registration</w:t>
        </w:r>
      </w:ins>
      <w:ins w:id="249" w:author="Sriram" w:date="2024-02-13T14:44:00Z">
        <w:r w:rsidR="001039F1" w:rsidRPr="00A87C19">
          <w:rPr>
            <w:rFonts w:ascii="Calibri" w:eastAsia="Calibri" w:hAnsi="Calibri" w:cs="Calibri"/>
            <w:sz w:val="40"/>
            <w:rPrChange w:id="250" w:author="Vidyanidhi Infotech" w:date="2024-02-13T15:00:00Z">
              <w:rPr>
                <w:rFonts w:ascii="Calibri" w:eastAsia="Calibri" w:hAnsi="Calibri" w:cs="Calibri"/>
                <w:sz w:val="40"/>
                <w:highlight w:val="yellow"/>
              </w:rPr>
            </w:rPrChange>
          </w:rPr>
          <w:t>, Payments &amp; Receipts</w:t>
        </w:r>
      </w:ins>
      <w:r w:rsidRPr="00A87C19">
        <w:rPr>
          <w:rFonts w:ascii="Calibri" w:eastAsia="Calibri" w:hAnsi="Calibri" w:cs="Calibri"/>
          <w:sz w:val="40"/>
          <w:rPrChange w:id="251" w:author="Vidyanidhi Infotech" w:date="2024-02-13T15:00:00Z">
            <w:rPr>
              <w:rFonts w:ascii="Calibri" w:eastAsia="Calibri" w:hAnsi="Calibri" w:cs="Calibri"/>
              <w:sz w:val="40"/>
              <w:highlight w:val="yellow"/>
            </w:rPr>
          </w:rPrChange>
        </w:rPr>
        <w:t xml:space="preserve">. </w:t>
      </w:r>
      <w:del w:id="252" w:author="Vidyanidhi Infotech" w:date="2024-02-13T14:56:00Z">
        <w:r w:rsidRPr="00A87C19" w:rsidDel="00D42C97">
          <w:rPr>
            <w:rFonts w:ascii="Calibri" w:eastAsia="Calibri" w:hAnsi="Calibri" w:cs="Calibri"/>
            <w:strike/>
            <w:sz w:val="40"/>
            <w:rPrChange w:id="253" w:author="Vidyanidhi Infotech" w:date="2024-02-13T15:00:00Z">
              <w:rPr>
                <w:rFonts w:ascii="Calibri" w:eastAsia="Calibri" w:hAnsi="Calibri" w:cs="Calibri"/>
                <w:sz w:val="40"/>
                <w:highlight w:val="yellow"/>
              </w:rPr>
            </w:rPrChange>
          </w:rPr>
          <w:delText>Admin part is restricted to office staff and that allows institute’s staff to log all inquiries, do follow-up for all inquiries, do registration and keep payment details of each student and each course.</w:delText>
        </w:r>
        <w:r w:rsidDel="00D42C97">
          <w:rPr>
            <w:rFonts w:ascii="Calibri" w:eastAsia="Calibri" w:hAnsi="Calibri" w:cs="Calibri"/>
            <w:sz w:val="40"/>
          </w:rPr>
          <w:delText xml:space="preserve"> </w:delText>
        </w:r>
      </w:del>
    </w:p>
    <w:p w14:paraId="3093196F" w14:textId="77777777" w:rsidR="001F1C48" w:rsidRDefault="001F1C48" w:rsidP="001F1C48">
      <w:pPr>
        <w:spacing w:before="100" w:after="100" w:line="288" w:lineRule="auto"/>
        <w:ind w:left="-360" w:firstLine="187"/>
        <w:rPr>
          <w:rFonts w:ascii="Times New Roman" w:eastAsia="Times New Roman" w:hAnsi="Times New Roman" w:cs="Times New Roman"/>
          <w:sz w:val="40"/>
        </w:rPr>
      </w:pPr>
    </w:p>
    <w:p w14:paraId="22FEE023" w14:textId="77777777" w:rsidR="003F5F7E" w:rsidRDefault="003F5F7E"/>
    <w:sectPr w:rsidR="003F5F7E" w:rsidSect="002A261B">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dyanidhi Infotech">
    <w15:presenceInfo w15:providerId="Windows Live" w15:userId="18e83552a157a7b1"/>
  </w15:person>
  <w15:person w15:author="Sriram">
    <w15:presenceInfo w15:providerId="Windows Live" w15:userId="2ee8e93721a166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48"/>
    <w:rsid w:val="001039F1"/>
    <w:rsid w:val="00134D01"/>
    <w:rsid w:val="001F1C48"/>
    <w:rsid w:val="002A261B"/>
    <w:rsid w:val="003573B4"/>
    <w:rsid w:val="003F5F7E"/>
    <w:rsid w:val="00432E17"/>
    <w:rsid w:val="00567C80"/>
    <w:rsid w:val="005C4987"/>
    <w:rsid w:val="00617DE3"/>
    <w:rsid w:val="00685F7F"/>
    <w:rsid w:val="007439D4"/>
    <w:rsid w:val="00776C99"/>
    <w:rsid w:val="007A2994"/>
    <w:rsid w:val="00853671"/>
    <w:rsid w:val="008D2024"/>
    <w:rsid w:val="009825A3"/>
    <w:rsid w:val="00A87C19"/>
    <w:rsid w:val="00AA3D31"/>
    <w:rsid w:val="00B20947"/>
    <w:rsid w:val="00B40768"/>
    <w:rsid w:val="00C47C81"/>
    <w:rsid w:val="00C529F1"/>
    <w:rsid w:val="00D0112F"/>
    <w:rsid w:val="00D42C97"/>
    <w:rsid w:val="00EB752D"/>
    <w:rsid w:val="00EB7D9B"/>
    <w:rsid w:val="00F53D6B"/>
    <w:rsid w:val="00FF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E8AF"/>
  <w15:chartTrackingRefBased/>
  <w15:docId w15:val="{33B7DDDE-8A93-44FD-91E9-D0815AEE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48"/>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2994"/>
    <w:pPr>
      <w:spacing w:after="0" w:line="240" w:lineRule="auto"/>
    </w:pPr>
    <w:rPr>
      <w:rFonts w:eastAsiaTheme="minorEastAsia"/>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Vidyanidhi Infotech</dc:creator>
  <cp:keywords/>
  <dc:description/>
  <cp:lastModifiedBy>Vidyanidhi Infotech</cp:lastModifiedBy>
  <cp:revision>8</cp:revision>
  <dcterms:created xsi:type="dcterms:W3CDTF">2024-02-13T09:25:00Z</dcterms:created>
  <dcterms:modified xsi:type="dcterms:W3CDTF">2024-02-13T09:31:00Z</dcterms:modified>
</cp:coreProperties>
</file>